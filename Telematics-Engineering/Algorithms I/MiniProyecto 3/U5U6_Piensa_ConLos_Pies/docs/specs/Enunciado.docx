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457C1" w14:textId="77777777" w:rsidR="006576EC" w:rsidRPr="00330119" w:rsidRDefault="006576EC" w:rsidP="006576EC">
      <w:pPr>
        <w:outlineLvl w:val="0"/>
        <w:rPr>
          <w:rFonts w:eastAsia="Times New Roman" w:cstheme="minorHAnsi"/>
          <w:b/>
          <w:lang w:val="es-CO"/>
        </w:rPr>
      </w:pPr>
      <w:r w:rsidRPr="00330119">
        <w:rPr>
          <w:rFonts w:eastAsia="Times New Roman" w:cstheme="minorHAnsi"/>
          <w:b/>
          <w:lang w:val="es-CO"/>
        </w:rPr>
        <w:t>Objetivos</w:t>
      </w:r>
    </w:p>
    <w:p w14:paraId="3DF74DC5" w14:textId="77777777" w:rsidR="006576EC" w:rsidRDefault="006576EC" w:rsidP="006576EC">
      <w:pPr>
        <w:rPr>
          <w:rFonts w:ascii="Calibri" w:hAnsi="Calibri" w:cs="Calibri"/>
          <w:lang w:val="es-CO"/>
        </w:rPr>
      </w:pPr>
    </w:p>
    <w:p w14:paraId="277B8D15" w14:textId="77777777" w:rsidR="00345D9B" w:rsidRPr="005C1F6E" w:rsidRDefault="00345D9B" w:rsidP="00345D9B">
      <w:pPr>
        <w:pStyle w:val="Prrafodelista"/>
        <w:numPr>
          <w:ilvl w:val="0"/>
          <w:numId w:val="2"/>
        </w:numPr>
        <w:rPr>
          <w:rFonts w:asciiTheme="majorHAnsi" w:hAnsiTheme="majorHAnsi" w:cs="Calibri"/>
          <w:lang w:val="es-CO"/>
        </w:rPr>
      </w:pPr>
      <w:r w:rsidRPr="005C1F6E">
        <w:rPr>
          <w:rFonts w:asciiTheme="majorHAnsi" w:hAnsiTheme="majorHAnsi" w:cs="Calibri"/>
          <w:lang w:val="es-CO"/>
        </w:rPr>
        <w:t>Proponer una arquitectura para un programa simple, repartiendo de manera adecuada las responsabilidades entre la interfaz de usuario, el modelo del mundo y las pruebas unitarias. El estudiante deberá poder explicar la importancia de  mantener separadas las clases de estos tres dominios.</w:t>
      </w:r>
    </w:p>
    <w:p w14:paraId="7345EC70" w14:textId="49E02C41" w:rsidR="006576EC" w:rsidRPr="005C1F6E" w:rsidRDefault="00345D9B" w:rsidP="00345D9B">
      <w:pPr>
        <w:pStyle w:val="Prrafodelista"/>
        <w:numPr>
          <w:ilvl w:val="0"/>
          <w:numId w:val="2"/>
        </w:numPr>
        <w:rPr>
          <w:rFonts w:asciiTheme="majorHAnsi" w:hAnsiTheme="majorHAnsi"/>
          <w:b/>
        </w:rPr>
      </w:pPr>
      <w:r w:rsidRPr="005C1F6E">
        <w:rPr>
          <w:rFonts w:asciiTheme="majorHAnsi" w:hAnsiTheme="majorHAnsi" w:cs="Calibri"/>
          <w:lang w:val="es-CO"/>
        </w:rPr>
        <w:t>Construir las clases que implementan una interfaz de usuario sencilla e integrarlas con las clases que implementan el modelo del mundo del problema.</w:t>
      </w:r>
    </w:p>
    <w:p w14:paraId="35122D7F" w14:textId="77777777" w:rsidR="005C1F6E" w:rsidRPr="005C1F6E" w:rsidRDefault="005C1F6E" w:rsidP="005C1F6E">
      <w:pPr>
        <w:pStyle w:val="Prrafodelista"/>
        <w:numPr>
          <w:ilvl w:val="0"/>
          <w:numId w:val="2"/>
        </w:numPr>
        <w:rPr>
          <w:rFonts w:asciiTheme="majorHAnsi" w:hAnsiTheme="majorHAnsi"/>
          <w:lang w:val="es-ES"/>
        </w:rPr>
      </w:pPr>
      <w:r w:rsidRPr="005C1F6E">
        <w:rPr>
          <w:rFonts w:asciiTheme="majorHAnsi" w:hAnsiTheme="majorHAnsi"/>
          <w:lang w:val="es-ES"/>
        </w:rPr>
        <w:t>Utilizar el concepto de matriz como elemento de modelaje, pudiendo así agrupar los elementos del mundo en una estructura contenedora de dos dimensiones de tamaño fijo.</w:t>
      </w:r>
    </w:p>
    <w:p w14:paraId="1568392E" w14:textId="77777777" w:rsidR="005C1F6E" w:rsidRPr="005C1F6E" w:rsidRDefault="005C1F6E" w:rsidP="005C1F6E">
      <w:pPr>
        <w:pStyle w:val="Prrafodelista"/>
        <w:numPr>
          <w:ilvl w:val="0"/>
          <w:numId w:val="2"/>
        </w:numPr>
        <w:rPr>
          <w:rFonts w:asciiTheme="majorHAnsi" w:hAnsiTheme="majorHAnsi"/>
          <w:lang w:val="es-ES"/>
        </w:rPr>
      </w:pPr>
      <w:r w:rsidRPr="005C1F6E">
        <w:rPr>
          <w:rFonts w:asciiTheme="majorHAnsi" w:hAnsiTheme="majorHAnsi"/>
          <w:lang w:val="es-ES"/>
        </w:rPr>
        <w:t>Identificar los patrones de algoritmo para manejo de matrices, dada la especificación de un método.</w:t>
      </w:r>
    </w:p>
    <w:p w14:paraId="5A665D98" w14:textId="77777777" w:rsidR="005C1F6E" w:rsidRPr="005C1F6E" w:rsidRDefault="005C1F6E" w:rsidP="005C1F6E">
      <w:pPr>
        <w:pStyle w:val="Prrafodelista"/>
        <w:numPr>
          <w:ilvl w:val="0"/>
          <w:numId w:val="2"/>
        </w:numPr>
        <w:rPr>
          <w:rFonts w:asciiTheme="majorHAnsi" w:hAnsiTheme="majorHAnsi"/>
          <w:lang w:val="es-ES"/>
        </w:rPr>
      </w:pPr>
      <w:r w:rsidRPr="005C1F6E">
        <w:rPr>
          <w:rFonts w:asciiTheme="majorHAnsi" w:hAnsiTheme="majorHAnsi"/>
          <w:lang w:val="es-ES"/>
        </w:rPr>
        <w:t>Utilizar el esqueleto del patrón de algoritmo y los pasos asociados como medio para escribir un algoritmo para manipular una matriz.</w:t>
      </w:r>
    </w:p>
    <w:p w14:paraId="24217FCA" w14:textId="77777777" w:rsidR="005C1F6E" w:rsidRPr="005C1F6E" w:rsidRDefault="005C1F6E" w:rsidP="005C1F6E">
      <w:pPr>
        <w:pStyle w:val="Prrafodelista"/>
        <w:numPr>
          <w:ilvl w:val="0"/>
          <w:numId w:val="2"/>
        </w:numPr>
        <w:rPr>
          <w:rFonts w:asciiTheme="majorHAnsi" w:hAnsiTheme="majorHAnsi"/>
          <w:lang w:val="es-ES"/>
        </w:rPr>
      </w:pPr>
      <w:r w:rsidRPr="005C1F6E">
        <w:rPr>
          <w:rFonts w:asciiTheme="majorHAnsi" w:hAnsiTheme="majorHAnsi"/>
          <w:lang w:val="es-ES"/>
        </w:rPr>
        <w:t>Utilizar un esquema simple de persistencia para manejar el estado inicial de un problema.</w:t>
      </w:r>
    </w:p>
    <w:p w14:paraId="748B9EEE" w14:textId="34302D9E" w:rsidR="005C1F6E" w:rsidRPr="005C1F6E" w:rsidRDefault="005C1F6E" w:rsidP="005C1F6E">
      <w:pPr>
        <w:pStyle w:val="Prrafodelista"/>
        <w:numPr>
          <w:ilvl w:val="0"/>
          <w:numId w:val="2"/>
        </w:numPr>
        <w:rPr>
          <w:rFonts w:asciiTheme="majorHAnsi" w:hAnsiTheme="majorHAnsi"/>
        </w:rPr>
      </w:pPr>
      <w:r w:rsidRPr="005C1F6E">
        <w:rPr>
          <w:rFonts w:asciiTheme="majorHAnsi" w:hAnsiTheme="majorHAnsi"/>
          <w:lang w:val="es-ES"/>
        </w:rPr>
        <w:t>Desarrollar un programa completo, teniendo una visión global de las etapas del proceso que se debe seguir para resolver un problema usando un computador.</w:t>
      </w:r>
    </w:p>
    <w:p w14:paraId="1862318D" w14:textId="77777777" w:rsidR="005C1F6E" w:rsidRPr="005C1F6E" w:rsidRDefault="005C1F6E" w:rsidP="006576EC">
      <w:pPr>
        <w:rPr>
          <w:rFonts w:asciiTheme="majorHAnsi" w:hAnsiTheme="majorHAnsi"/>
          <w:b/>
        </w:rPr>
      </w:pPr>
    </w:p>
    <w:p w14:paraId="5C8C8C75" w14:textId="77777777" w:rsidR="006576EC" w:rsidRDefault="006576EC" w:rsidP="006576EC">
      <w:pPr>
        <w:rPr>
          <w:b/>
        </w:rPr>
      </w:pPr>
      <w:r w:rsidRPr="009A10FC">
        <w:rPr>
          <w:b/>
        </w:rPr>
        <w:t>Descripción</w:t>
      </w:r>
    </w:p>
    <w:p w14:paraId="7EC938C8" w14:textId="77777777" w:rsidR="006576EC" w:rsidRDefault="006576EC" w:rsidP="00B20BCF">
      <w:pPr>
        <w:jc w:val="both"/>
      </w:pPr>
    </w:p>
    <w:p w14:paraId="16F280E6" w14:textId="5DE7C1E2" w:rsidR="00A273D0" w:rsidRDefault="007B7542" w:rsidP="007B7542">
      <w:pPr>
        <w:jc w:val="both"/>
      </w:pPr>
      <w:ins w:id="0" w:author="Angela Villota" w:date="2013-10-24T16:37:00Z">
        <w:r>
          <w:t>Un</w:t>
        </w:r>
      </w:ins>
      <w:ins w:id="1" w:author="Angela Villota" w:date="2013-10-24T16:38:00Z">
        <w:r>
          <w:t xml:space="preserve"> programa de </w:t>
        </w:r>
      </w:ins>
      <w:r w:rsidR="00345D9B">
        <w:t>concursos</w:t>
      </w:r>
      <w:ins w:id="2" w:author="Angela Villota" w:date="2013-10-24T16:38:00Z">
        <w:r>
          <w:t xml:space="preserve"> de un</w:t>
        </w:r>
      </w:ins>
      <w:ins w:id="3" w:author="Angela Villota" w:date="2013-10-24T16:37:00Z">
        <w:r>
          <w:t xml:space="preserve"> reconocido canal de televisi</w:t>
        </w:r>
      </w:ins>
      <w:ins w:id="4" w:author="Angela Villota" w:date="2013-10-24T16:38:00Z">
        <w:r>
          <w:t xml:space="preserve">ón infantil </w:t>
        </w:r>
      </w:ins>
      <w:ins w:id="5" w:author="Angela Villota" w:date="2013-10-24T16:39:00Z">
        <w:r>
          <w:t xml:space="preserve">quiere participar del mercado de las </w:t>
        </w:r>
      </w:ins>
      <w:r w:rsidR="00345D9B">
        <w:t>A</w:t>
      </w:r>
      <w:ins w:id="6" w:author="Angela Villota" w:date="2013-10-24T16:39:00Z">
        <w:r>
          <w:t xml:space="preserve">pp </w:t>
        </w:r>
      </w:ins>
      <w:ins w:id="7" w:author="Angela Villota" w:date="2013-10-24T16:40:00Z">
        <w:r w:rsidR="00FE58A4">
          <w:t xml:space="preserve">promocionando una versión </w:t>
        </w:r>
      </w:ins>
      <w:ins w:id="8" w:author="Angela Villota" w:date="2013-10-24T16:41:00Z">
        <w:r w:rsidR="00FE58A4">
          <w:t>para dispositivos móviles de</w:t>
        </w:r>
      </w:ins>
      <w:ins w:id="9" w:author="Angela Villota" w:date="2013-10-24T16:42:00Z">
        <w:r w:rsidR="00FE58A4">
          <w:t xml:space="preserve"> uno de los segmentos más populares de su programa: el juego piensa con los pies</w:t>
        </w:r>
      </w:ins>
      <w:ins w:id="10" w:author="Angela Villota" w:date="2013-10-24T16:48:00Z">
        <w:r w:rsidR="00FE58A4">
          <w:rPr>
            <w:rStyle w:val="Refdenotaalpie"/>
          </w:rPr>
          <w:footnoteReference w:id="1"/>
        </w:r>
        <w:r w:rsidR="00A6342E">
          <w:t xml:space="preserve"> (ver el enlace en el pie de página)</w:t>
        </w:r>
      </w:ins>
      <w:ins w:id="12" w:author="Angela Villota" w:date="2013-10-24T16:43:00Z">
        <w:r w:rsidR="00FE58A4">
          <w:t>.</w:t>
        </w:r>
      </w:ins>
      <w:del w:id="13" w:author="Angela Villota" w:date="2013-10-24T16:39:00Z">
        <w:r w:rsidR="00B20BCF" w:rsidDel="007B7542">
          <w:delText>Un centro de investigación desea realizar un estudio sobre la influencia que tienen los juegos de memoria sobre la capacidad intelectual y de concentración de las personas. Para realizar el estudio, se han consultado varios ejercicios que apuntan a evaluar estas características, y se ha definido que el ejercicio más adecuado es el clásico juego conocido como “matriz de memoria”.</w:delText>
        </w:r>
      </w:del>
    </w:p>
    <w:p w14:paraId="7047BA8A" w14:textId="77777777" w:rsidR="00B20BCF" w:rsidRDefault="00B20BCF" w:rsidP="00B20BCF">
      <w:pPr>
        <w:jc w:val="both"/>
      </w:pPr>
    </w:p>
    <w:p w14:paraId="0ACC28D0" w14:textId="02AE52E5" w:rsidR="00B20BCF" w:rsidRDefault="00B20BCF" w:rsidP="00B20BCF">
      <w:pPr>
        <w:jc w:val="both"/>
      </w:pPr>
      <w:r>
        <w:t xml:space="preserve">Este juego consiste en una matriz </w:t>
      </w:r>
      <m:oMath>
        <m:r>
          <w:rPr>
            <w:rFonts w:ascii="Cambria Math" w:hAnsi="Cambria Math"/>
          </w:rPr>
          <m:t>nxn</m:t>
        </m:r>
      </m:oMath>
      <w:r>
        <w:t xml:space="preserve"> de cuadros en blanco, los cuales son marcados de un color en particular</w:t>
      </w:r>
      <w:del w:id="14" w:author="Angela Villota" w:date="2013-10-24T16:44:00Z">
        <w:r w:rsidDel="00FE58A4">
          <w:delText xml:space="preserve"> en posiciones aleatorias</w:delText>
        </w:r>
      </w:del>
      <w:r>
        <w:t>. El usuario debe memorizar los cuadros que cambiaron de color, para luego seleccionar las posiciones de estos cuando la matriz vuelve a su estado inicial (cuadros en blanco). Cada vez que el usuario selecciona los cuadros acertadamente, el tamaño de la matriz aumenta y el proceso se repite.</w:t>
      </w:r>
      <w:r w:rsidR="005D61AF">
        <w:t xml:space="preserve"> </w:t>
      </w:r>
      <w:del w:id="15" w:author="Angela Villota" w:date="2013-10-24T16:45:00Z">
        <w:r w:rsidR="00164491" w:rsidDel="00FE58A4">
          <w:delText>El centro de investigación lo ha seleccionado a usted para que programe una aplicación que permita concluir este estudio, y</w:delText>
        </w:r>
      </w:del>
      <w:ins w:id="16" w:author="Angela Villota" w:date="2013-10-24T16:45:00Z">
        <w:r w:rsidR="00FE58A4">
          <w:t>Usted ha sido seleccionado para diseñar un prototipo del juego utilizando los conocimientos adquiridos en el curso de Algoritmos 1.</w:t>
        </w:r>
      </w:ins>
      <w:r w:rsidR="00164491">
        <w:t xml:space="preserve"> para eso se especifican las restricciones del problema a continuación:</w:t>
      </w:r>
    </w:p>
    <w:p w14:paraId="55465D99" w14:textId="77777777" w:rsidR="005D61AF" w:rsidRDefault="005D61AF" w:rsidP="00B20BCF">
      <w:pPr>
        <w:jc w:val="both"/>
      </w:pPr>
    </w:p>
    <w:p w14:paraId="07818C9A" w14:textId="32A5BC8A" w:rsidR="005D61AF" w:rsidRDefault="005D61AF" w:rsidP="00B20BCF">
      <w:pPr>
        <w:jc w:val="both"/>
      </w:pPr>
      <w:r>
        <w:t xml:space="preserve">Cada cuadro </w:t>
      </w:r>
      <w:del w:id="17" w:author="Angela Villota" w:date="2013-10-26T07:54:00Z">
        <w:r w:rsidDel="00096F3D">
          <w:delText xml:space="preserve">contiene un </w:delText>
        </w:r>
      </w:del>
      <w:ins w:id="18" w:author="Angela Villota" w:date="2013-10-26T07:54:00Z">
        <w:r w:rsidR="00096F3D">
          <w:t xml:space="preserve">tiene dos atributos para </w:t>
        </w:r>
      </w:ins>
      <w:r>
        <w:t>identific</w:t>
      </w:r>
      <w:ins w:id="19" w:author="Angela Villota" w:date="2013-10-26T07:54:00Z">
        <w:r w:rsidR="00096F3D">
          <w:t>a</w:t>
        </w:r>
      </w:ins>
      <w:del w:id="20" w:author="Angela Villota" w:date="2013-10-26T07:54:00Z">
        <w:r w:rsidDel="00096F3D">
          <w:delText>ado</w:delText>
        </w:r>
      </w:del>
      <w:r>
        <w:t>r</w:t>
      </w:r>
      <w:del w:id="21" w:author="Angela Villota" w:date="2013-10-26T07:54:00Z">
        <w:r w:rsidDel="00096F3D">
          <w:delText xml:space="preserve"> que indica</w:delText>
        </w:r>
      </w:del>
      <w:r>
        <w:t xml:space="preserve"> su posición</w:t>
      </w:r>
      <w:ins w:id="22" w:author="Angela Villota" w:date="2013-10-26T07:54:00Z">
        <w:r w:rsidR="00096F3D">
          <w:t xml:space="preserve"> en el tablero</w:t>
        </w:r>
      </w:ins>
      <w:ins w:id="23" w:author="Angela Villota" w:date="2013-10-26T07:55:00Z">
        <w:r w:rsidR="00707106">
          <w:t xml:space="preserve">, </w:t>
        </w:r>
      </w:ins>
      <w:del w:id="24" w:author="Angela Villota" w:date="2013-10-26T07:55:00Z">
        <w:r w:rsidDel="00707106">
          <w:delText xml:space="preserve"> </w:delText>
        </w:r>
      </w:del>
      <w:del w:id="25" w:author="Angela Villota" w:date="2013-10-26T07:54:00Z">
        <w:r w:rsidDel="00707106">
          <w:delText xml:space="preserve">y </w:delText>
        </w:r>
      </w:del>
      <w:r>
        <w:t>un atributo que indica si ha sido marcado o no</w:t>
      </w:r>
      <w:ins w:id="26" w:author="Angela Villota" w:date="2013-10-26T07:55:00Z">
        <w:r w:rsidR="00707106">
          <w:t xml:space="preserve"> y otro para guardar el puntaje actual</w:t>
        </w:r>
      </w:ins>
      <w:r>
        <w:t xml:space="preserve">. </w:t>
      </w:r>
      <w:ins w:id="27" w:author="Angela Villota" w:date="2013-10-26T07:55:00Z">
        <w:r w:rsidR="00707106">
          <w:t xml:space="preserve"> C</w:t>
        </w:r>
      </w:ins>
      <w:del w:id="28" w:author="Angela Villota" w:date="2013-10-26T07:55:00Z">
        <w:r w:rsidDel="00707106">
          <w:delText>Además, c</w:delText>
        </w:r>
      </w:del>
      <w:r>
        <w:t xml:space="preserve">ada cuadro tiene un puntaje definido </w:t>
      </w:r>
      <w:r w:rsidR="00FF4B11">
        <w:t>dependiendo del nivel del juego</w:t>
      </w:r>
      <w:ins w:id="29" w:author="Angela Villota" w:date="2013-10-26T07:55:00Z">
        <w:r w:rsidR="00E94FAC">
          <w:t>.</w:t>
        </w:r>
      </w:ins>
    </w:p>
    <w:p w14:paraId="0FFBB781" w14:textId="77777777" w:rsidR="005D61AF" w:rsidRDefault="005D61AF" w:rsidP="00B20BCF">
      <w:pPr>
        <w:jc w:val="both"/>
      </w:pPr>
    </w:p>
    <w:p w14:paraId="46BB953F" w14:textId="491B39D9" w:rsidR="00CE65C1" w:rsidDel="00096F3D" w:rsidRDefault="00CE65C1" w:rsidP="00CE65C1">
      <w:pPr>
        <w:keepNext/>
        <w:jc w:val="both"/>
        <w:rPr>
          <w:del w:id="30" w:author="Angela Villota" w:date="2013-10-26T07:53:00Z"/>
        </w:rPr>
      </w:pPr>
    </w:p>
    <w:p w14:paraId="2559735F" w14:textId="6368C55B" w:rsidR="00CE65C1" w:rsidDel="00096F3D" w:rsidRDefault="00CE65C1" w:rsidP="00CE65C1">
      <w:pPr>
        <w:pStyle w:val="Epgrafe"/>
        <w:jc w:val="both"/>
        <w:rPr>
          <w:del w:id="31" w:author="Angela Villota" w:date="2013-10-26T07:53:00Z"/>
        </w:rPr>
      </w:pPr>
      <w:del w:id="32" w:author="Angela Villota" w:date="2013-10-26T07:53:00Z">
        <w:r w:rsidDel="00096F3D">
          <w:delText xml:space="preserve">Figura </w:delText>
        </w:r>
        <w:r w:rsidR="00787377" w:rsidDel="00096F3D">
          <w:fldChar w:fldCharType="begin"/>
        </w:r>
        <w:r w:rsidR="00787377" w:rsidDel="00096F3D">
          <w:delInstrText xml:space="preserve"> SEQ Figura \* ARABIC </w:delInstrText>
        </w:r>
        <w:r w:rsidR="00787377" w:rsidDel="00096F3D">
          <w:fldChar w:fldCharType="separate"/>
        </w:r>
        <w:r w:rsidDel="00096F3D">
          <w:rPr>
            <w:noProof/>
          </w:rPr>
          <w:delText>1</w:delText>
        </w:r>
        <w:r w:rsidR="00787377" w:rsidDel="00096F3D">
          <w:rPr>
            <w:noProof/>
          </w:rPr>
          <w:fldChar w:fldCharType="end"/>
        </w:r>
        <w:r w:rsidDel="00096F3D">
          <w:delText>. Indicadores Cuadros</w:delText>
        </w:r>
      </w:del>
    </w:p>
    <w:p w14:paraId="4765A88D" w14:textId="31E696E5" w:rsidR="00182003" w:rsidRDefault="00F705F9" w:rsidP="00A4055B">
      <w:pPr>
        <w:jc w:val="both"/>
      </w:pPr>
      <w:r>
        <w:t>El juego contiene cuatro tamaños de matrices, los cuales se resumen en la siguiente tabla; el patrón hace referencia a los cuadros que se colorean para ser memorizados.</w:t>
      </w:r>
    </w:p>
    <w:tbl>
      <w:tblPr>
        <w:tblStyle w:val="Listaclara-nfasis1"/>
        <w:tblW w:w="8738" w:type="dxa"/>
        <w:tblLook w:val="04A0" w:firstRow="1" w:lastRow="0" w:firstColumn="1" w:lastColumn="0" w:noHBand="0" w:noVBand="1"/>
      </w:tblPr>
      <w:tblGrid>
        <w:gridCol w:w="2358"/>
        <w:gridCol w:w="2338"/>
        <w:gridCol w:w="2021"/>
        <w:gridCol w:w="2021"/>
      </w:tblGrid>
      <w:tr w:rsidR="003765F8" w14:paraId="76FA549E" w14:textId="77777777" w:rsidTr="00376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5EF7195" w14:textId="7C8D3019" w:rsidR="003765F8" w:rsidRDefault="003765F8" w:rsidP="00515450">
            <w:pPr>
              <w:jc w:val="center"/>
            </w:pPr>
            <w:r>
              <w:t>Tamaño</w:t>
            </w:r>
          </w:p>
        </w:tc>
        <w:tc>
          <w:tcPr>
            <w:tcW w:w="2338" w:type="dxa"/>
          </w:tcPr>
          <w:p w14:paraId="1DE516A1" w14:textId="281D5F66" w:rsidR="003765F8" w:rsidRDefault="003765F8" w:rsidP="00515450">
            <w:pPr>
              <w:jc w:val="center"/>
              <w:cnfStyle w:val="100000000000" w:firstRow="1" w:lastRow="0" w:firstColumn="0" w:lastColumn="0" w:oddVBand="0" w:evenVBand="0" w:oddHBand="0" w:evenHBand="0" w:firstRowFirstColumn="0" w:firstRowLastColumn="0" w:lastRowFirstColumn="0" w:lastRowLastColumn="0"/>
            </w:pPr>
            <w:r>
              <w:t>Número de Cuadros</w:t>
            </w:r>
          </w:p>
        </w:tc>
        <w:tc>
          <w:tcPr>
            <w:tcW w:w="2021" w:type="dxa"/>
          </w:tcPr>
          <w:p w14:paraId="297DAF67" w14:textId="05096122" w:rsidR="003765F8" w:rsidRDefault="003765F8" w:rsidP="00515450">
            <w:pPr>
              <w:jc w:val="center"/>
              <w:cnfStyle w:val="100000000000" w:firstRow="1" w:lastRow="0" w:firstColumn="0" w:lastColumn="0" w:oddVBand="0" w:evenVBand="0" w:oddHBand="0" w:evenHBand="0" w:firstRowFirstColumn="0" w:firstRowLastColumn="0" w:lastRowFirstColumn="0" w:lastRowLastColumn="0"/>
            </w:pPr>
            <w:r>
              <w:t>Tamaño del Patrón</w:t>
            </w:r>
          </w:p>
        </w:tc>
        <w:tc>
          <w:tcPr>
            <w:tcW w:w="2021" w:type="dxa"/>
          </w:tcPr>
          <w:p w14:paraId="4CA58325" w14:textId="4CD6ACF3" w:rsidR="003765F8" w:rsidRDefault="003765F8" w:rsidP="00515450">
            <w:pPr>
              <w:jc w:val="center"/>
              <w:cnfStyle w:val="100000000000" w:firstRow="1" w:lastRow="0" w:firstColumn="0" w:lastColumn="0" w:oddVBand="0" w:evenVBand="0" w:oddHBand="0" w:evenHBand="0" w:firstRowFirstColumn="0" w:firstRowLastColumn="0" w:lastRowFirstColumn="0" w:lastRowLastColumn="0"/>
            </w:pPr>
            <w:r>
              <w:t>Puntaje por cuadro</w:t>
            </w:r>
          </w:p>
        </w:tc>
      </w:tr>
      <w:tr w:rsidR="003765F8" w14:paraId="3E8FDEF3" w14:textId="77777777" w:rsidTr="0037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D2BDCA8" w14:textId="3068EE9D" w:rsidR="003765F8" w:rsidRDefault="003765F8" w:rsidP="00515450">
            <w:pPr>
              <w:jc w:val="center"/>
            </w:pPr>
            <w:r>
              <w:lastRenderedPageBreak/>
              <w:t>Pequeño</w:t>
            </w:r>
          </w:p>
        </w:tc>
        <w:tc>
          <w:tcPr>
            <w:tcW w:w="2338" w:type="dxa"/>
          </w:tcPr>
          <w:p w14:paraId="46BD1D48" w14:textId="4496CAD0"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4x4</w:t>
            </w:r>
          </w:p>
        </w:tc>
        <w:tc>
          <w:tcPr>
            <w:tcW w:w="2021" w:type="dxa"/>
          </w:tcPr>
          <w:p w14:paraId="14BBB12C" w14:textId="53E00FCB"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4</w:t>
            </w:r>
          </w:p>
        </w:tc>
        <w:tc>
          <w:tcPr>
            <w:tcW w:w="2021" w:type="dxa"/>
          </w:tcPr>
          <w:p w14:paraId="4A4AE276" w14:textId="62B5CC67"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10</w:t>
            </w:r>
          </w:p>
        </w:tc>
      </w:tr>
      <w:tr w:rsidR="003765F8" w14:paraId="45EECBBD" w14:textId="77777777" w:rsidTr="003765F8">
        <w:tc>
          <w:tcPr>
            <w:cnfStyle w:val="001000000000" w:firstRow="0" w:lastRow="0" w:firstColumn="1" w:lastColumn="0" w:oddVBand="0" w:evenVBand="0" w:oddHBand="0" w:evenHBand="0" w:firstRowFirstColumn="0" w:firstRowLastColumn="0" w:lastRowFirstColumn="0" w:lastRowLastColumn="0"/>
            <w:tcW w:w="2358" w:type="dxa"/>
          </w:tcPr>
          <w:p w14:paraId="06BD4E72" w14:textId="37E71C08" w:rsidR="003765F8" w:rsidRDefault="003765F8" w:rsidP="00515450">
            <w:pPr>
              <w:jc w:val="center"/>
            </w:pPr>
            <w:r>
              <w:t>Normal</w:t>
            </w:r>
          </w:p>
        </w:tc>
        <w:tc>
          <w:tcPr>
            <w:tcW w:w="2338" w:type="dxa"/>
          </w:tcPr>
          <w:p w14:paraId="27772B54" w14:textId="40CDEA18"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5x5</w:t>
            </w:r>
          </w:p>
        </w:tc>
        <w:tc>
          <w:tcPr>
            <w:tcW w:w="2021" w:type="dxa"/>
          </w:tcPr>
          <w:p w14:paraId="359B808F" w14:textId="55CAD2A9"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5</w:t>
            </w:r>
          </w:p>
        </w:tc>
        <w:tc>
          <w:tcPr>
            <w:tcW w:w="2021" w:type="dxa"/>
          </w:tcPr>
          <w:p w14:paraId="3ACF7783" w14:textId="1F4940AD"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12</w:t>
            </w:r>
          </w:p>
        </w:tc>
      </w:tr>
      <w:tr w:rsidR="003765F8" w14:paraId="1D109A7C" w14:textId="77777777" w:rsidTr="00376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793384B" w14:textId="18942CB7" w:rsidR="003765F8" w:rsidRDefault="003765F8" w:rsidP="00515450">
            <w:pPr>
              <w:jc w:val="center"/>
            </w:pPr>
            <w:r>
              <w:t>Mediano</w:t>
            </w:r>
          </w:p>
        </w:tc>
        <w:tc>
          <w:tcPr>
            <w:tcW w:w="2338" w:type="dxa"/>
          </w:tcPr>
          <w:p w14:paraId="25E35C5B" w14:textId="1561876A"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6x6</w:t>
            </w:r>
          </w:p>
        </w:tc>
        <w:tc>
          <w:tcPr>
            <w:tcW w:w="2021" w:type="dxa"/>
          </w:tcPr>
          <w:p w14:paraId="6FBAF955" w14:textId="61007728"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6</w:t>
            </w:r>
          </w:p>
        </w:tc>
        <w:tc>
          <w:tcPr>
            <w:tcW w:w="2021" w:type="dxa"/>
          </w:tcPr>
          <w:p w14:paraId="65BB105C" w14:textId="5842E1AC" w:rsidR="003765F8" w:rsidRDefault="003765F8" w:rsidP="00515450">
            <w:pPr>
              <w:jc w:val="center"/>
              <w:cnfStyle w:val="000000100000" w:firstRow="0" w:lastRow="0" w:firstColumn="0" w:lastColumn="0" w:oddVBand="0" w:evenVBand="0" w:oddHBand="1" w:evenHBand="0" w:firstRowFirstColumn="0" w:firstRowLastColumn="0" w:lastRowFirstColumn="0" w:lastRowLastColumn="0"/>
            </w:pPr>
            <w:r>
              <w:t>15</w:t>
            </w:r>
          </w:p>
        </w:tc>
      </w:tr>
      <w:tr w:rsidR="003765F8" w14:paraId="4F2D1A62" w14:textId="77777777" w:rsidTr="003765F8">
        <w:tc>
          <w:tcPr>
            <w:cnfStyle w:val="001000000000" w:firstRow="0" w:lastRow="0" w:firstColumn="1" w:lastColumn="0" w:oddVBand="0" w:evenVBand="0" w:oddHBand="0" w:evenHBand="0" w:firstRowFirstColumn="0" w:firstRowLastColumn="0" w:lastRowFirstColumn="0" w:lastRowLastColumn="0"/>
            <w:tcW w:w="2358" w:type="dxa"/>
          </w:tcPr>
          <w:p w14:paraId="2FECF391" w14:textId="105A09AE" w:rsidR="003765F8" w:rsidRDefault="003765F8" w:rsidP="00515450">
            <w:pPr>
              <w:jc w:val="center"/>
            </w:pPr>
            <w:r>
              <w:t>Grande</w:t>
            </w:r>
          </w:p>
        </w:tc>
        <w:tc>
          <w:tcPr>
            <w:tcW w:w="2338" w:type="dxa"/>
          </w:tcPr>
          <w:p w14:paraId="3048D153" w14:textId="69321726"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7x7</w:t>
            </w:r>
          </w:p>
        </w:tc>
        <w:tc>
          <w:tcPr>
            <w:tcW w:w="2021" w:type="dxa"/>
          </w:tcPr>
          <w:p w14:paraId="4C378E1F" w14:textId="69E82A99"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7</w:t>
            </w:r>
          </w:p>
        </w:tc>
        <w:tc>
          <w:tcPr>
            <w:tcW w:w="2021" w:type="dxa"/>
          </w:tcPr>
          <w:p w14:paraId="557FC229" w14:textId="18D85F80" w:rsidR="003765F8" w:rsidRDefault="003765F8" w:rsidP="00515450">
            <w:pPr>
              <w:jc w:val="center"/>
              <w:cnfStyle w:val="000000000000" w:firstRow="0" w:lastRow="0" w:firstColumn="0" w:lastColumn="0" w:oddVBand="0" w:evenVBand="0" w:oddHBand="0" w:evenHBand="0" w:firstRowFirstColumn="0" w:firstRowLastColumn="0" w:lastRowFirstColumn="0" w:lastRowLastColumn="0"/>
            </w:pPr>
            <w:r>
              <w:t>20</w:t>
            </w:r>
          </w:p>
        </w:tc>
      </w:tr>
    </w:tbl>
    <w:p w14:paraId="5BCE6CE0" w14:textId="3F84A8B1" w:rsidR="00F705F9" w:rsidRDefault="00182003" w:rsidP="00182003">
      <w:pPr>
        <w:pStyle w:val="Epgrafe"/>
        <w:jc w:val="both"/>
      </w:pPr>
      <w:r>
        <w:t xml:space="preserve">Tabla </w:t>
      </w:r>
      <w:fldSimple w:instr=" SEQ Tabla \* ARABIC ">
        <w:r>
          <w:t>1</w:t>
        </w:r>
      </w:fldSimple>
      <w:r>
        <w:t>. Tamaños de la matriz</w:t>
      </w:r>
    </w:p>
    <w:p w14:paraId="7125F355" w14:textId="18EB11FA" w:rsidR="00F705F9" w:rsidRDefault="00135C4D" w:rsidP="00135C4D">
      <w:pPr>
        <w:jc w:val="both"/>
      </w:pPr>
      <w:r>
        <w:t xml:space="preserve">El juego contiene además una información que el usuario debe ver en cada juego, la cual indica el tamaño de la matriz actual, el número de intentos restantes (el </w:t>
      </w:r>
      <w:r w:rsidR="00484F0B">
        <w:t xml:space="preserve">cual siempre se inicializa en </w:t>
      </w:r>
      <w:del w:id="33" w:author="Angela Villota" w:date="2013-10-24T16:49:00Z">
        <w:r w:rsidR="00484F0B" w:rsidDel="004A41B4">
          <w:delText>15</w:delText>
        </w:r>
      </w:del>
      <w:ins w:id="34" w:author="Angela Villota" w:date="2013-10-24T16:49:00Z">
        <w:r w:rsidR="004A41B4">
          <w:t>3</w:t>
        </w:r>
      </w:ins>
      <w:r w:rsidR="00484F0B">
        <w:t>) y el puntaje total acumulado hasta el momento.</w:t>
      </w:r>
      <w:r w:rsidR="006A6D5D">
        <w:t xml:space="preserve"> Existen tres etapas en cada ronda del juego, las cuales se describen a continuación:</w:t>
      </w:r>
    </w:p>
    <w:p w14:paraId="2CB7E9C8" w14:textId="77777777" w:rsidR="006A6D5D" w:rsidRDefault="006A6D5D" w:rsidP="00135C4D">
      <w:pPr>
        <w:jc w:val="both"/>
      </w:pPr>
    </w:p>
    <w:p w14:paraId="269072C7" w14:textId="52721A64" w:rsidR="006A6D5D" w:rsidRPr="0058264E" w:rsidRDefault="006A6D5D" w:rsidP="006A6D5D">
      <w:pPr>
        <w:pStyle w:val="Prrafodelista"/>
        <w:numPr>
          <w:ilvl w:val="0"/>
          <w:numId w:val="1"/>
        </w:numPr>
        <w:jc w:val="both"/>
        <w:rPr>
          <w:u w:val="single"/>
        </w:rPr>
      </w:pPr>
      <w:r>
        <w:t>El botón calcular genera un nuevo patrón de cuadros colorados en la matriz actual. Los estudios han indicado que el color azul ayuda a memorizar los objetos, por lo que este patrón debe pintar los cuadros de color azul.</w:t>
      </w:r>
      <w:r w:rsidR="007934D1">
        <w:t xml:space="preserve"> </w:t>
      </w:r>
      <w:del w:id="35" w:author="Angela Villota" w:date="2013-10-24T16:50:00Z">
        <w:r w:rsidR="007934D1" w:rsidRPr="0058264E" w:rsidDel="004A41B4">
          <w:rPr>
            <w:u w:val="single"/>
          </w:rPr>
          <w:delText>Se ha definido que el patrón del primer intento de cada tamaño de juego debe ser leído de un archivo de texto, con el fin de evaluar si el usuario es capaz de detectar este comportamiento mientras juega.</w:delText>
        </w:r>
        <w:r w:rsidR="00B95786" w:rsidDel="004A41B4">
          <w:rPr>
            <w:u w:val="single"/>
          </w:rPr>
          <w:delText xml:space="preserve"> El resto de los patrones debe ser calculado de manera aleatoria.</w:delText>
        </w:r>
      </w:del>
    </w:p>
    <w:p w14:paraId="01038609" w14:textId="51BF9466" w:rsidR="006A6D5D" w:rsidRDefault="00E11CCC" w:rsidP="006A6D5D">
      <w:pPr>
        <w:pStyle w:val="Prrafodelista"/>
        <w:numPr>
          <w:ilvl w:val="0"/>
          <w:numId w:val="1"/>
        </w:numPr>
        <w:jc w:val="both"/>
      </w:pPr>
      <w:r>
        <w:t>El botón jugar elimina el patrón coloreado anteriormente de la matriz y permite al usuario seleccionar los cuadros que considere adecuados para repetir el patrón. Cada vez que un usuario seleccione algún cuadro, este último debe pintarse de color rojo.</w:t>
      </w:r>
    </w:p>
    <w:p w14:paraId="4234310B" w14:textId="797298F4" w:rsidR="006A756A" w:rsidRDefault="00E11CCC" w:rsidP="00CA0254">
      <w:pPr>
        <w:pStyle w:val="Prrafodelista"/>
        <w:numPr>
          <w:ilvl w:val="0"/>
          <w:numId w:val="1"/>
        </w:numPr>
        <w:jc w:val="both"/>
        <w:rPr>
          <w:ins w:id="36" w:author="Angela Villota" w:date="2013-10-24T16:50:00Z"/>
        </w:rPr>
      </w:pPr>
      <w:r>
        <w:t>El botón comprobar compara el patrón generado con el patrón seleccionado para calcular la puntuación de la ronda. Si se ha seleccionado al menos un cuadro equivocado, no se obtiene puntaje en la ronda. Si el patrón es correcto, se suma el puntaje logrado al total acumulado.</w:t>
      </w:r>
    </w:p>
    <w:p w14:paraId="4D36DC3C" w14:textId="77777777" w:rsidR="005C1F6E" w:rsidRDefault="005C1F6E" w:rsidP="00CA0254">
      <w:pPr>
        <w:jc w:val="both"/>
      </w:pPr>
    </w:p>
    <w:p w14:paraId="27D62B66" w14:textId="77777777" w:rsidR="005C1F6E" w:rsidRDefault="005C1F6E" w:rsidP="00CA0254">
      <w:pPr>
        <w:jc w:val="both"/>
        <w:rPr>
          <w:b/>
        </w:rPr>
      </w:pPr>
      <w:r>
        <w:rPr>
          <w:b/>
        </w:rPr>
        <w:t>Reglas del juego:</w:t>
      </w:r>
    </w:p>
    <w:p w14:paraId="1879F865" w14:textId="77777777" w:rsidR="005C1F6E" w:rsidRDefault="00182003" w:rsidP="00426EB0">
      <w:pPr>
        <w:pStyle w:val="Prrafodelista"/>
        <w:numPr>
          <w:ilvl w:val="0"/>
          <w:numId w:val="4"/>
        </w:numPr>
        <w:jc w:val="both"/>
      </w:pPr>
      <w:r>
        <w:t xml:space="preserve">Cada vez que el usuario </w:t>
      </w:r>
      <w:r w:rsidR="005C1F6E">
        <w:t>tenga un acierto, la</w:t>
      </w:r>
      <w:r>
        <w:t xml:space="preserve"> matriz debe aumentar</w:t>
      </w:r>
      <w:r w:rsidR="005C1F6E">
        <w:t xml:space="preserve"> de tamaño</w:t>
      </w:r>
      <w:r>
        <w:t xml:space="preserve"> de acuerdo a la tabla 1. </w:t>
      </w:r>
      <w:r w:rsidR="005C1F6E">
        <w:t xml:space="preserve"> </w:t>
      </w:r>
    </w:p>
    <w:p w14:paraId="61CA07EB" w14:textId="77777777" w:rsidR="005C1F6E" w:rsidRDefault="00182003" w:rsidP="00426EB0">
      <w:pPr>
        <w:pStyle w:val="Prrafodelista"/>
        <w:numPr>
          <w:ilvl w:val="0"/>
          <w:numId w:val="4"/>
        </w:numPr>
        <w:jc w:val="both"/>
      </w:pPr>
      <w:r>
        <w:t xml:space="preserve">Si se llega al tamaño grande, la matriz no aumenta más su tamaño. </w:t>
      </w:r>
    </w:p>
    <w:p w14:paraId="477BAA96" w14:textId="77777777" w:rsidR="005C1F6E" w:rsidRDefault="00182003" w:rsidP="00426EB0">
      <w:pPr>
        <w:pStyle w:val="Prrafodelista"/>
        <w:numPr>
          <w:ilvl w:val="0"/>
          <w:numId w:val="4"/>
        </w:numPr>
        <w:jc w:val="both"/>
      </w:pPr>
      <w:r>
        <w:t xml:space="preserve">Si el usuario se equivoca en el patrón, la matriz debe disminuir su tamaño. </w:t>
      </w:r>
    </w:p>
    <w:p w14:paraId="7EEF1440" w14:textId="77777777" w:rsidR="005C1F6E" w:rsidRDefault="00182003" w:rsidP="00426EB0">
      <w:pPr>
        <w:pStyle w:val="Prrafodelista"/>
        <w:numPr>
          <w:ilvl w:val="0"/>
          <w:numId w:val="4"/>
        </w:numPr>
        <w:jc w:val="both"/>
      </w:pPr>
      <w:r>
        <w:t xml:space="preserve">Si se alcanza el tamaño pequeño, la matriz no disminuye más su tamaño y debe permanecer pequeña hasta que el usuario seleccione </w:t>
      </w:r>
      <w:r w:rsidR="005C1F6E">
        <w:t>la secuencia correcta o pierda el juego</w:t>
      </w:r>
      <w:r>
        <w:t>.</w:t>
      </w:r>
    </w:p>
    <w:p w14:paraId="3D69DECD" w14:textId="761F5567" w:rsidR="00FF4B11" w:rsidRDefault="00FF4B11" w:rsidP="00426EB0">
      <w:pPr>
        <w:pStyle w:val="Prrafodelista"/>
        <w:numPr>
          <w:ilvl w:val="0"/>
          <w:numId w:val="4"/>
        </w:numPr>
        <w:jc w:val="both"/>
      </w:pPr>
      <w:r>
        <w:t>Cuando se cambia de nivel, la cantidad de intento vuelve a ser 3.</w:t>
      </w:r>
    </w:p>
    <w:p w14:paraId="2195425B" w14:textId="4CF0AAF7" w:rsidR="00FF4B11" w:rsidRDefault="00FF4B11" w:rsidP="00426EB0">
      <w:pPr>
        <w:pStyle w:val="Prrafodelista"/>
        <w:numPr>
          <w:ilvl w:val="0"/>
          <w:numId w:val="4"/>
        </w:numPr>
        <w:jc w:val="both"/>
      </w:pPr>
      <w:r>
        <w:t>Cuando el usuario ingresa una secuencia equivocada se resta uno a la cantidad de intentos del  jugador.</w:t>
      </w:r>
    </w:p>
    <w:p w14:paraId="025C54B8" w14:textId="77777777" w:rsidR="00426EB0" w:rsidRDefault="005C1F6E" w:rsidP="00426EB0">
      <w:pPr>
        <w:pStyle w:val="Prrafodelista"/>
        <w:numPr>
          <w:ilvl w:val="0"/>
          <w:numId w:val="4"/>
        </w:numPr>
        <w:jc w:val="both"/>
      </w:pPr>
      <w:r>
        <w:t xml:space="preserve">El juego termina cuando se terminan los intentos de un jugador, ó cuando haya resuelto la </w:t>
      </w:r>
      <w:r w:rsidR="00426EB0">
        <w:t xml:space="preserve">secuencia de la </w:t>
      </w:r>
      <w:r>
        <w:t>matriz</w:t>
      </w:r>
      <w:r w:rsidR="00426EB0">
        <w:t xml:space="preserve"> más grande.</w:t>
      </w:r>
    </w:p>
    <w:p w14:paraId="175E1546" w14:textId="5DB30E5C" w:rsidR="00CA0254" w:rsidRPr="00FF4B11" w:rsidRDefault="00F8588C" w:rsidP="00426EB0">
      <w:pPr>
        <w:pStyle w:val="Prrafodelista"/>
        <w:numPr>
          <w:ilvl w:val="0"/>
          <w:numId w:val="4"/>
        </w:numPr>
        <w:jc w:val="both"/>
        <w:rPr>
          <w:b/>
        </w:rPr>
      </w:pPr>
      <w:r>
        <w:t>Al finalizar el juego se debe mostrar el puntaje total acumulado obtenido por el usuario.</w:t>
      </w:r>
    </w:p>
    <w:p w14:paraId="73E8F078" w14:textId="77777777" w:rsidR="00FF4B11" w:rsidRPr="00FF4B11" w:rsidRDefault="00FF4B11" w:rsidP="00FF4B11">
      <w:pPr>
        <w:pStyle w:val="Prrafodelista"/>
        <w:jc w:val="both"/>
        <w:rPr>
          <w:b/>
        </w:rPr>
      </w:pPr>
    </w:p>
    <w:p w14:paraId="50DC8BFF" w14:textId="732E57AF" w:rsidR="00B2605C" w:rsidRPr="00FF4B11" w:rsidRDefault="00FF4B11" w:rsidP="00CA0254">
      <w:pPr>
        <w:jc w:val="both"/>
        <w:rPr>
          <w:b/>
        </w:rPr>
      </w:pPr>
      <w:r>
        <w:rPr>
          <w:b/>
        </w:rPr>
        <w:t>Pe</w:t>
      </w:r>
      <w:r w:rsidRPr="00FF4B11">
        <w:rPr>
          <w:b/>
        </w:rPr>
        <w:t>rsistencia</w:t>
      </w:r>
    </w:p>
    <w:p w14:paraId="37F38882" w14:textId="02313769" w:rsidR="00B2605C" w:rsidRDefault="00FF4B11" w:rsidP="00CA0254">
      <w:pPr>
        <w:jc w:val="both"/>
      </w:pPr>
      <w:r>
        <w:t>La configuración del tablero de juego se encuentra  en un</w:t>
      </w:r>
      <w:r w:rsidR="00B2605C">
        <w:t xml:space="preserve"> archivo de </w:t>
      </w:r>
      <w:del w:id="37" w:author="Angela Villota" w:date="2013-10-24T12:41:00Z">
        <w:r w:rsidR="00B2605C" w:rsidDel="00547711">
          <w:delText xml:space="preserve">texto </w:delText>
        </w:r>
      </w:del>
      <w:ins w:id="38" w:author="Angela Villota" w:date="2013-10-24T12:41:00Z">
        <w:r w:rsidR="00547711">
          <w:t>propiedades</w:t>
        </w:r>
      </w:ins>
      <w:r>
        <w:t>, cada archivo tiene 3 configuraciones para cada uno de los niveles.</w:t>
      </w:r>
      <w:ins w:id="39" w:author="Angela Villota" w:date="2013-10-24T12:41:00Z">
        <w:r w:rsidR="00547711">
          <w:t xml:space="preserve"> </w:t>
        </w:r>
      </w:ins>
      <w:r w:rsidR="005D529C">
        <w:t xml:space="preserve"> El archivo que contiene los patrones</w:t>
      </w:r>
      <w:r w:rsidR="00B2605C">
        <w:t xml:space="preserve"> de cada uno de los tamaños de las matrices del juego cumple con el siguiente formato:</w:t>
      </w:r>
    </w:p>
    <w:p w14:paraId="0150A690" w14:textId="7056B346" w:rsidR="00B2605C" w:rsidRDefault="00135052" w:rsidP="00CA0254">
      <w:pPr>
        <w:jc w:val="both"/>
      </w:pPr>
      <w:r>
        <w:rPr>
          <w:noProof/>
          <w:lang w:val="es-ES"/>
        </w:rPr>
        <mc:AlternateContent>
          <mc:Choice Requires="wps">
            <w:drawing>
              <wp:anchor distT="0" distB="0" distL="114300" distR="114300" simplePos="0" relativeHeight="251659264" behindDoc="1" locked="0" layoutInCell="1" allowOverlap="1" wp14:anchorId="49287ECA" wp14:editId="788144B6">
                <wp:simplePos x="0" y="0"/>
                <wp:positionH relativeFrom="column">
                  <wp:posOffset>-114300</wp:posOffset>
                </wp:positionH>
                <wp:positionV relativeFrom="paragraph">
                  <wp:posOffset>124460</wp:posOffset>
                </wp:positionV>
                <wp:extent cx="5829300" cy="228600"/>
                <wp:effectExtent l="50800" t="25400" r="88900" b="101600"/>
                <wp:wrapNone/>
                <wp:docPr id="3" name="Rectángulo 3"/>
                <wp:cNvGraphicFramePr/>
                <a:graphic xmlns:a="http://schemas.openxmlformats.org/drawingml/2006/main">
                  <a:graphicData uri="http://schemas.microsoft.com/office/word/2010/wordprocessingShape">
                    <wps:wsp>
                      <wps:cNvSpPr/>
                      <wps:spPr>
                        <a:xfrm>
                          <a:off x="0" y="0"/>
                          <a:ext cx="58293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 o:spid="_x0000_s1026" style="position:absolute;margin-left:-8.95pt;margin-top:9.8pt;width:459pt;height:1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" filled="f" strokecolor="black [3213]">
                <v:shadow on="t" opacity="22937f" mv:blur="40000f" origin=",.5" offset="0,23000emu"/>
              </v:rect>
            </w:pict>
          </mc:Fallback>
        </mc:AlternateContent>
      </w:r>
    </w:p>
    <w:p w14:paraId="6752CA93" w14:textId="1DD4E436" w:rsidR="00B2605C" w:rsidRPr="007E7ACE" w:rsidRDefault="00B2605C" w:rsidP="00CA0254">
      <w:pPr>
        <w:jc w:val="both"/>
        <w:rPr>
          <w:rFonts w:ascii="Consolas" w:hAnsi="Consolas"/>
          <w:sz w:val="20"/>
        </w:rPr>
      </w:pPr>
      <w:r w:rsidRPr="007E7ACE">
        <w:rPr>
          <w:rFonts w:ascii="Consolas" w:hAnsi="Consolas"/>
          <w:sz w:val="20"/>
        </w:rPr>
        <w:t>matriz.&lt;tamaño&gt;.</w:t>
      </w:r>
      <w:r w:rsidR="005D529C">
        <w:rPr>
          <w:rFonts w:ascii="Consolas" w:hAnsi="Consolas"/>
          <w:sz w:val="20"/>
        </w:rPr>
        <w:t>intento.&lt;intento&gt;.</w:t>
      </w:r>
      <w:proofErr w:type="spellStart"/>
      <w:r w:rsidR="005D529C">
        <w:rPr>
          <w:rFonts w:ascii="Consolas" w:hAnsi="Consolas"/>
          <w:sz w:val="20"/>
        </w:rPr>
        <w:t>posicion</w:t>
      </w:r>
      <w:proofErr w:type="spellEnd"/>
      <w:r w:rsidR="005D529C">
        <w:rPr>
          <w:rFonts w:ascii="Consolas" w:hAnsi="Consolas"/>
          <w:sz w:val="20"/>
        </w:rPr>
        <w:t>.&lt;i</w:t>
      </w:r>
      <w:r w:rsidRPr="007E7ACE">
        <w:rPr>
          <w:rFonts w:ascii="Consolas" w:hAnsi="Consolas"/>
          <w:sz w:val="20"/>
        </w:rPr>
        <w:t>&gt;</w:t>
      </w:r>
      <w:r w:rsidR="00FE3A45">
        <w:rPr>
          <w:rFonts w:ascii="Consolas" w:hAnsi="Consolas"/>
          <w:sz w:val="20"/>
        </w:rPr>
        <w:t>_</w:t>
      </w:r>
      <w:r w:rsidR="005D529C">
        <w:rPr>
          <w:rFonts w:ascii="Consolas" w:hAnsi="Consolas"/>
          <w:sz w:val="20"/>
        </w:rPr>
        <w:t>&lt;j&gt;</w:t>
      </w:r>
      <w:r w:rsidRPr="007E7ACE">
        <w:rPr>
          <w:rFonts w:ascii="Consolas" w:hAnsi="Consolas"/>
          <w:sz w:val="20"/>
        </w:rPr>
        <w:t>=&lt;</w:t>
      </w:r>
      <w:r w:rsidR="00FE3A45">
        <w:rPr>
          <w:rFonts w:ascii="Consolas" w:hAnsi="Consolas"/>
          <w:sz w:val="20"/>
        </w:rPr>
        <w:t>estado</w:t>
      </w:r>
      <w:r w:rsidRPr="007E7ACE">
        <w:rPr>
          <w:rFonts w:ascii="Consolas" w:hAnsi="Consolas"/>
          <w:sz w:val="20"/>
        </w:rPr>
        <w:t>&gt;</w:t>
      </w:r>
    </w:p>
    <w:p w14:paraId="3894C866" w14:textId="77777777" w:rsidR="00B2605C" w:rsidRDefault="00B2605C" w:rsidP="00CA0254">
      <w:pPr>
        <w:jc w:val="both"/>
      </w:pPr>
    </w:p>
    <w:p w14:paraId="43C8E1AB" w14:textId="68EC2411" w:rsidR="005D529C" w:rsidRDefault="00B2605C" w:rsidP="005D529C">
      <w:pPr>
        <w:pStyle w:val="Prrafodelista"/>
        <w:numPr>
          <w:ilvl w:val="0"/>
          <w:numId w:val="5"/>
        </w:numPr>
        <w:jc w:val="both"/>
      </w:pPr>
      <w:r>
        <w:t xml:space="preserve">&lt;tamaño&gt; es reemplazada por </w:t>
      </w:r>
      <w:r w:rsidR="005D529C">
        <w:t xml:space="preserve">el tamaño actual del tablero, debe ser </w:t>
      </w:r>
      <w:r>
        <w:t>cualquiera de los cuatro t</w:t>
      </w:r>
      <w:r w:rsidR="005D529C">
        <w:t>amaños definidos en la tabla 1</w:t>
      </w:r>
    </w:p>
    <w:p w14:paraId="57C00A16" w14:textId="7B7A8914" w:rsidR="005D529C" w:rsidRDefault="005D529C" w:rsidP="005D529C">
      <w:pPr>
        <w:pStyle w:val="Prrafodelista"/>
        <w:numPr>
          <w:ilvl w:val="0"/>
          <w:numId w:val="5"/>
        </w:numPr>
        <w:jc w:val="both"/>
      </w:pPr>
      <w:r>
        <w:lastRenderedPageBreak/>
        <w:t>&lt;intento&gt; es reemplazado por el número actual de intentos de un jugador.  Debe ser  el número 1, 2</w:t>
      </w:r>
      <w:r w:rsidR="00BA32AB">
        <w:t>,</w:t>
      </w:r>
      <w:r>
        <w:t xml:space="preserve"> ó</w:t>
      </w:r>
      <w:r w:rsidR="00BA32AB">
        <w:t xml:space="preserve"> </w:t>
      </w:r>
      <w:r>
        <w:t>3.</w:t>
      </w:r>
    </w:p>
    <w:p w14:paraId="7609DCC0" w14:textId="25D394CF" w:rsidR="00FE3A45" w:rsidRDefault="00FE3A45" w:rsidP="005D529C">
      <w:pPr>
        <w:pStyle w:val="Prrafodelista"/>
        <w:numPr>
          <w:ilvl w:val="0"/>
          <w:numId w:val="5"/>
        </w:numPr>
        <w:jc w:val="both"/>
      </w:pPr>
      <w:r>
        <w:t>&lt;i</w:t>
      </w:r>
      <w:r w:rsidR="00B2605C">
        <w:t>&gt;</w:t>
      </w:r>
      <w:r>
        <w:t>&lt;j&gt;</w:t>
      </w:r>
      <w:r w:rsidR="00B2605C">
        <w:t xml:space="preserve"> </w:t>
      </w:r>
      <w:r>
        <w:t>son las posiciones de los cuadros en la matriz.</w:t>
      </w:r>
    </w:p>
    <w:p w14:paraId="6BFB5C21" w14:textId="59D0407F" w:rsidR="00FE3A45" w:rsidRDefault="005D604B" w:rsidP="00FE3A45">
      <w:pPr>
        <w:pStyle w:val="Prrafodelista"/>
        <w:numPr>
          <w:ilvl w:val="0"/>
          <w:numId w:val="5"/>
        </w:numPr>
        <w:jc w:val="both"/>
      </w:pPr>
      <w:r>
        <w:t>&lt;</w:t>
      </w:r>
      <w:r w:rsidR="00FE3A45">
        <w:t>estado</w:t>
      </w:r>
      <w:r>
        <w:t xml:space="preserve">&gt; </w:t>
      </w:r>
      <w:r w:rsidR="00FE3A45">
        <w:t xml:space="preserve"> debe ser la cadena OCUPADO, o NO_OCUPADO y muestra si un cuadro está ocupado o no.  Nota: en una matriz n*n hay exactamente n cuadro ocupados.</w:t>
      </w:r>
    </w:p>
    <w:p w14:paraId="15C17E1C" w14:textId="77777777" w:rsidR="00FE3A45" w:rsidRDefault="00FE3A45" w:rsidP="00FE3A45">
      <w:pPr>
        <w:pStyle w:val="Prrafodelista"/>
        <w:jc w:val="both"/>
      </w:pPr>
    </w:p>
    <w:p w14:paraId="3CAD7649" w14:textId="250A4338" w:rsidR="00B2605C" w:rsidRDefault="007E7ACE" w:rsidP="00FE3A45">
      <w:pPr>
        <w:jc w:val="both"/>
      </w:pPr>
      <w:r>
        <w:t>Un ejemplo de cómo luce este archivo es el siguiente:</w:t>
      </w:r>
    </w:p>
    <w:p w14:paraId="68D45C43" w14:textId="5E7CD960" w:rsidR="007E7ACE" w:rsidRDefault="007E7ACE" w:rsidP="00CA0254">
      <w:pPr>
        <w:jc w:val="both"/>
      </w:pPr>
    </w:p>
    <w:tbl>
      <w:tblPr>
        <w:tblStyle w:val="Tablaconcuadrcula"/>
        <w:tblW w:w="0" w:type="auto"/>
        <w:jc w:val="center"/>
        <w:tblLook w:val="04A0" w:firstRow="1" w:lastRow="0" w:firstColumn="1" w:lastColumn="0" w:noHBand="0" w:noVBand="1"/>
      </w:tblPr>
      <w:tblGrid>
        <w:gridCol w:w="7196"/>
      </w:tblGrid>
      <w:tr w:rsidR="00F83EA9" w14:paraId="1AB049FA" w14:textId="77777777" w:rsidTr="00F83EA9">
        <w:trPr>
          <w:jc w:val="center"/>
        </w:trPr>
        <w:tc>
          <w:tcPr>
            <w:tcW w:w="7196" w:type="dxa"/>
          </w:tcPr>
          <w:p w14:paraId="7812B609"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0_0=OCUPADO</w:t>
            </w:r>
          </w:p>
          <w:p w14:paraId="00DE7CA5"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0_1=NO_OCUPADO</w:t>
            </w:r>
          </w:p>
          <w:p w14:paraId="726085B4"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0_2=NO_OCUPADO</w:t>
            </w:r>
          </w:p>
          <w:p w14:paraId="7BF63A55"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0_3=NO_OCUPADO</w:t>
            </w:r>
          </w:p>
          <w:p w14:paraId="3028C27F"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1_0=NO_OCUPADO</w:t>
            </w:r>
          </w:p>
          <w:p w14:paraId="26BA401B" w14:textId="77777777" w:rsidR="00F83EA9"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1_1=OCUPADO</w:t>
            </w:r>
          </w:p>
          <w:p w14:paraId="523A079A" w14:textId="77777777" w:rsidR="00F83EA9" w:rsidRDefault="00F83EA9" w:rsidP="00F83EA9">
            <w:pPr>
              <w:jc w:val="both"/>
              <w:rPr>
                <w:rFonts w:ascii="Consolas" w:hAnsi="Consolas"/>
                <w:sz w:val="20"/>
              </w:rPr>
            </w:pPr>
            <w:r>
              <w:rPr>
                <w:rFonts w:ascii="Consolas" w:hAnsi="Consolas"/>
                <w:sz w:val="20"/>
              </w:rPr>
              <w:t>. . .</w:t>
            </w:r>
          </w:p>
          <w:p w14:paraId="174276D7" w14:textId="77777777"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intento.1.</w:t>
            </w:r>
            <w:r w:rsidRPr="007E7ACE">
              <w:rPr>
                <w:rFonts w:ascii="Consolas" w:hAnsi="Consolas"/>
                <w:sz w:val="20"/>
              </w:rPr>
              <w:t>posicion.</w:t>
            </w:r>
            <w:r>
              <w:rPr>
                <w:rFonts w:ascii="Consolas" w:hAnsi="Consolas"/>
                <w:sz w:val="20"/>
              </w:rPr>
              <w:t>3_3=NO_OCUPADO</w:t>
            </w:r>
          </w:p>
          <w:p w14:paraId="6BD5CC0D" w14:textId="77777777" w:rsidR="00F83EA9" w:rsidRDefault="00F83EA9" w:rsidP="00F83EA9">
            <w:pPr>
              <w:jc w:val="both"/>
              <w:rPr>
                <w:rFonts w:ascii="Consolas" w:hAnsi="Consolas"/>
                <w:sz w:val="20"/>
              </w:rPr>
            </w:pPr>
          </w:p>
          <w:p w14:paraId="5CC17A54" w14:textId="057ECA13" w:rsidR="00F83EA9" w:rsidRPr="007E7ACE" w:rsidRDefault="00F83EA9" w:rsidP="00F83EA9">
            <w:pPr>
              <w:jc w:val="both"/>
              <w:rPr>
                <w:rFonts w:ascii="Consolas" w:hAnsi="Consolas"/>
                <w:sz w:val="20"/>
              </w:rPr>
            </w:pPr>
            <w:r w:rsidRPr="007E7ACE">
              <w:rPr>
                <w:rFonts w:ascii="Consolas" w:hAnsi="Consolas"/>
                <w:sz w:val="20"/>
              </w:rPr>
              <w:t>matriz.pequena.</w:t>
            </w:r>
            <w:r>
              <w:rPr>
                <w:rFonts w:ascii="Consolas" w:hAnsi="Consolas"/>
                <w:sz w:val="20"/>
              </w:rPr>
              <w:t>intento.2.</w:t>
            </w:r>
            <w:r w:rsidRPr="007E7ACE">
              <w:rPr>
                <w:rFonts w:ascii="Consolas" w:hAnsi="Consolas"/>
                <w:sz w:val="20"/>
              </w:rPr>
              <w:t>posicion.</w:t>
            </w:r>
            <w:r>
              <w:rPr>
                <w:rFonts w:ascii="Consolas" w:hAnsi="Consolas"/>
                <w:sz w:val="20"/>
              </w:rPr>
              <w:t>0_0=NO_OCUPADO</w:t>
            </w:r>
          </w:p>
          <w:p w14:paraId="28B3F44F" w14:textId="77777777" w:rsidR="00F83EA9" w:rsidRDefault="00F83EA9" w:rsidP="00A21DB7">
            <w:pPr>
              <w:rPr>
                <w:rFonts w:ascii="Consolas" w:hAnsi="Consolas"/>
                <w:sz w:val="20"/>
              </w:rPr>
            </w:pPr>
          </w:p>
        </w:tc>
      </w:tr>
    </w:tbl>
    <w:p w14:paraId="10EA76B3" w14:textId="2364CF67" w:rsidR="007E7ACE" w:rsidRPr="007E7ACE" w:rsidRDefault="007E7ACE" w:rsidP="00A21DB7">
      <w:pPr>
        <w:rPr>
          <w:rFonts w:ascii="Consolas" w:hAnsi="Consolas"/>
          <w:sz w:val="20"/>
        </w:rPr>
      </w:pPr>
    </w:p>
    <w:p w14:paraId="2F658CFF" w14:textId="77777777" w:rsidR="007E7ACE" w:rsidRDefault="007E7ACE" w:rsidP="007E7ACE">
      <w:pPr>
        <w:jc w:val="both"/>
        <w:rPr>
          <w:rFonts w:ascii="Consolas" w:hAnsi="Consolas"/>
          <w:sz w:val="20"/>
        </w:rPr>
      </w:pPr>
    </w:p>
    <w:p w14:paraId="48C7C8CF" w14:textId="77777777" w:rsidR="007E7ACE" w:rsidRDefault="007E7ACE" w:rsidP="007E7ACE">
      <w:pPr>
        <w:jc w:val="both"/>
      </w:pPr>
    </w:p>
    <w:p w14:paraId="77D80F81" w14:textId="0C3D674B" w:rsidR="00017ED3" w:rsidRPr="00017ED3" w:rsidRDefault="00017ED3" w:rsidP="007E7ACE">
      <w:pPr>
        <w:jc w:val="both"/>
        <w:rPr>
          <w:b/>
        </w:rPr>
      </w:pPr>
      <w:r w:rsidRPr="00017ED3">
        <w:rPr>
          <w:b/>
        </w:rPr>
        <w:t>Interfaz</w:t>
      </w:r>
    </w:p>
    <w:p w14:paraId="36D7B4BC" w14:textId="77777777" w:rsidR="00017ED3" w:rsidRDefault="00017ED3" w:rsidP="007E7ACE">
      <w:pPr>
        <w:jc w:val="both"/>
      </w:pPr>
    </w:p>
    <w:p w14:paraId="2AB0574D" w14:textId="05196EAB" w:rsidR="00017ED3" w:rsidRDefault="00C40729" w:rsidP="007E7ACE">
      <w:pPr>
        <w:jc w:val="both"/>
      </w:pPr>
      <w:r>
        <w:t>La pantalla del juego consiste de un panel de datos, una matriz y un panel de botones, como se muestra a continuación:</w:t>
      </w:r>
    </w:p>
    <w:p w14:paraId="3BB73751" w14:textId="77777777" w:rsidR="00C40729" w:rsidRDefault="00C40729" w:rsidP="007E7ACE">
      <w:pPr>
        <w:jc w:val="both"/>
      </w:pPr>
    </w:p>
    <w:p w14:paraId="08945F0B" w14:textId="0A7ED93A" w:rsidR="00AF3C0C" w:rsidRDefault="00490BCF" w:rsidP="007E7ACE">
      <w:pPr>
        <w:jc w:val="both"/>
      </w:pPr>
      <w:del w:id="40" w:author="Angela Villota" w:date="2013-10-26T07:56:00Z">
        <w:r w:rsidDel="00E94FAC">
          <w:rPr>
            <w:noProof/>
            <w:lang w:val="es-ES"/>
          </w:rPr>
          <w:drawing>
            <wp:inline distT="0" distB="0" distL="0" distR="0" wp14:anchorId="78473303" wp14:editId="51266DDB">
              <wp:extent cx="4353703" cy="3889163"/>
              <wp:effectExtent l="0" t="0" r="0" b="0"/>
              <wp:docPr id="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4186" cy="3889594"/>
                      </a:xfrm>
                      <a:prstGeom prst="rect">
                        <a:avLst/>
                      </a:prstGeom>
                      <a:noFill/>
                      <a:ln>
                        <a:noFill/>
                      </a:ln>
                    </pic:spPr>
                  </pic:pic>
                </a:graphicData>
              </a:graphic>
            </wp:inline>
          </w:drawing>
        </w:r>
      </w:del>
      <w:ins w:id="41" w:author="Angela Villota" w:date="2013-10-26T07:56:00Z">
        <w:r w:rsidR="00E94FAC">
          <w:rPr>
            <w:noProof/>
            <w:lang w:val="es-ES"/>
          </w:rPr>
          <w:drawing>
            <wp:inline distT="0" distB="0" distL="0" distR="0" wp14:anchorId="1F199F31" wp14:editId="4877E49B">
              <wp:extent cx="3873607" cy="388916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948" cy="3889506"/>
                      </a:xfrm>
                      <a:prstGeom prst="rect">
                        <a:avLst/>
                      </a:prstGeom>
                      <a:noFill/>
                      <a:ln>
                        <a:noFill/>
                      </a:ln>
                    </pic:spPr>
                  </pic:pic>
                </a:graphicData>
              </a:graphic>
            </wp:inline>
          </w:drawing>
        </w:r>
      </w:ins>
    </w:p>
    <w:p w14:paraId="7ED1E3CE" w14:textId="2E1DC536" w:rsidR="00C40729" w:rsidRDefault="00C40729" w:rsidP="007E7ACE">
      <w:pPr>
        <w:jc w:val="both"/>
      </w:pPr>
    </w:p>
    <w:p w14:paraId="00A5A0FF" w14:textId="77777777" w:rsidR="00C40729" w:rsidRDefault="00C40729" w:rsidP="007E7ACE">
      <w:pPr>
        <w:jc w:val="both"/>
      </w:pPr>
    </w:p>
    <w:p w14:paraId="3A89EE84" w14:textId="32F0169F" w:rsidR="00E94FAC" w:rsidRDefault="00E94FAC" w:rsidP="007E7ACE">
      <w:pPr>
        <w:jc w:val="both"/>
        <w:rPr>
          <w:ins w:id="42" w:author="Angela Villota" w:date="2013-10-26T08:02:00Z"/>
        </w:rPr>
      </w:pPr>
      <w:ins w:id="43" w:author="Angela Villota" w:date="2013-10-26T07:57:00Z">
        <w:r>
          <w:t>Para iniciar (o reiniciar el juego) se presiona el botón “Iniciar Juego”, cuando esto pasa</w:t>
        </w:r>
      </w:ins>
      <w:ins w:id="44" w:author="Angela Villota" w:date="2013-10-26T07:59:00Z">
        <w:r>
          <w:t xml:space="preserve">, se activa una ventana que permite escoger el archivo de configuración </w:t>
        </w:r>
        <w:r w:rsidR="00787377">
          <w:t>del juego</w:t>
        </w:r>
      </w:ins>
    </w:p>
    <w:p w14:paraId="24F58C88" w14:textId="77777777" w:rsidR="00787377" w:rsidRDefault="00787377" w:rsidP="007E7ACE">
      <w:pPr>
        <w:jc w:val="both"/>
        <w:rPr>
          <w:ins w:id="45" w:author="Angela Villota" w:date="2013-10-26T08:01:00Z"/>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 w:author="Angela Villota" w:date="2013-10-26T08:05:00Z">
          <w:tblPr>
            <w:tblStyle w:val="Tablaconcuadrcula"/>
            <w:tblW w:w="0" w:type="auto"/>
            <w:tblLook w:val="04A0" w:firstRow="1" w:lastRow="0" w:firstColumn="1" w:lastColumn="0" w:noHBand="0" w:noVBand="1"/>
          </w:tblPr>
        </w:tblPrChange>
      </w:tblPr>
      <w:tblGrid>
        <w:gridCol w:w="4959"/>
        <w:gridCol w:w="5229"/>
        <w:tblGridChange w:id="47">
          <w:tblGrid>
            <w:gridCol w:w="4959"/>
            <w:gridCol w:w="5229"/>
          </w:tblGrid>
        </w:tblGridChange>
      </w:tblGrid>
      <w:tr w:rsidR="00787377" w14:paraId="2052A13F" w14:textId="77777777" w:rsidTr="00A00F43">
        <w:trPr>
          <w:ins w:id="48" w:author="Angela Villota" w:date="2013-10-26T08:01:00Z"/>
        </w:trPr>
        <w:tc>
          <w:tcPr>
            <w:tcW w:w="5056" w:type="dxa"/>
            <w:tcPrChange w:id="49" w:author="Angela Villota" w:date="2013-10-26T08:05:00Z">
              <w:tcPr>
                <w:tcW w:w="5056" w:type="dxa"/>
              </w:tcPr>
            </w:tcPrChange>
          </w:tcPr>
          <w:p w14:paraId="61E87716" w14:textId="71583373" w:rsidR="00787377" w:rsidRDefault="00787377" w:rsidP="007E7ACE">
            <w:pPr>
              <w:jc w:val="both"/>
              <w:rPr>
                <w:ins w:id="50" w:author="Angela Villota" w:date="2013-10-26T08:01:00Z"/>
              </w:rPr>
            </w:pPr>
            <w:ins w:id="51" w:author="Angela Villota" w:date="2013-10-26T08:01:00Z">
              <w:r w:rsidRPr="00787377">
                <w:drawing>
                  <wp:inline distT="0" distB="0" distL="0" distR="0" wp14:anchorId="5FBAB318" wp14:editId="54AD87CA">
                    <wp:extent cx="3084830" cy="2204297"/>
                    <wp:effectExtent l="0" t="0" r="0" b="571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440" cy="2206877"/>
                            </a:xfrm>
                            <a:prstGeom prst="rect">
                              <a:avLst/>
                            </a:prstGeom>
                            <a:noFill/>
                            <a:ln>
                              <a:noFill/>
                            </a:ln>
                          </pic:spPr>
                        </pic:pic>
                      </a:graphicData>
                    </a:graphic>
                  </wp:inline>
                </w:drawing>
              </w:r>
            </w:ins>
          </w:p>
        </w:tc>
        <w:tc>
          <w:tcPr>
            <w:tcW w:w="5056" w:type="dxa"/>
            <w:tcPrChange w:id="52" w:author="Angela Villota" w:date="2013-10-26T08:05:00Z">
              <w:tcPr>
                <w:tcW w:w="5056" w:type="dxa"/>
              </w:tcPr>
            </w:tcPrChange>
          </w:tcPr>
          <w:p w14:paraId="2E2D70F1" w14:textId="3E8D9629" w:rsidR="00787377" w:rsidRDefault="00A00F43" w:rsidP="007E7ACE">
            <w:pPr>
              <w:jc w:val="both"/>
              <w:rPr>
                <w:ins w:id="53" w:author="Angela Villota" w:date="2013-10-26T08:01:00Z"/>
              </w:rPr>
            </w:pPr>
            <w:ins w:id="54" w:author="Angela Villota" w:date="2013-10-26T08:03:00Z">
              <w:r>
                <w:rPr>
                  <w:noProof/>
                  <w:lang w:val="es-ES"/>
                </w:rPr>
                <mc:AlternateContent>
                  <mc:Choice Requires="wps">
                    <w:drawing>
                      <wp:anchor distT="0" distB="0" distL="114300" distR="114300" simplePos="0" relativeHeight="251664384" behindDoc="0" locked="0" layoutInCell="1" allowOverlap="1" wp14:anchorId="58C68114" wp14:editId="13632498">
                        <wp:simplePos x="0" y="0"/>
                        <wp:positionH relativeFrom="column">
                          <wp:posOffset>1765935</wp:posOffset>
                        </wp:positionH>
                        <wp:positionV relativeFrom="paragraph">
                          <wp:posOffset>600710</wp:posOffset>
                        </wp:positionV>
                        <wp:extent cx="914400" cy="228600"/>
                        <wp:effectExtent l="0" t="0" r="25400" b="25400"/>
                        <wp:wrapThrough wrapText="bothSides">
                          <wp:wrapPolygon edited="0">
                            <wp:start x="0" y="0"/>
                            <wp:lineTo x="0" y="21600"/>
                            <wp:lineTo x="21600" y="21600"/>
                            <wp:lineTo x="21600"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914400" cy="22860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6" style="position:absolute;margin-left:139.05pt;margin-top:47.3pt;width:1in;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" filled="f" strokecolor="#f79646 [3209]" strokeweight="2pt">
                        <w10:wrap type="through"/>
                      </v:rect>
                    </w:pict>
                  </mc:Fallback>
                </mc:AlternateContent>
              </w:r>
            </w:ins>
            <w:ins w:id="55" w:author="Angela Villota" w:date="2013-10-26T08:02:00Z">
              <w:r w:rsidR="00787377" w:rsidRPr="00787377">
                <w:drawing>
                  <wp:inline distT="0" distB="0" distL="0" distR="0" wp14:anchorId="0AAAA825" wp14:editId="7EEB6B0E">
                    <wp:extent cx="3260725" cy="1747097"/>
                    <wp:effectExtent l="0" t="0" r="0" b="571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353" cy="1748505"/>
                            </a:xfrm>
                            <a:prstGeom prst="rect">
                              <a:avLst/>
                            </a:prstGeom>
                            <a:noFill/>
                            <a:ln>
                              <a:noFill/>
                            </a:ln>
                          </pic:spPr>
                        </pic:pic>
                      </a:graphicData>
                    </a:graphic>
                  </wp:inline>
                </w:drawing>
              </w:r>
            </w:ins>
          </w:p>
        </w:tc>
      </w:tr>
    </w:tbl>
    <w:p w14:paraId="0E6FC93E" w14:textId="77777777" w:rsidR="00787377" w:rsidRDefault="00787377" w:rsidP="007E7ACE">
      <w:pPr>
        <w:jc w:val="both"/>
        <w:rPr>
          <w:ins w:id="56" w:author="Angela Villota" w:date="2013-10-26T08:00:00Z"/>
        </w:rPr>
      </w:pPr>
    </w:p>
    <w:p w14:paraId="63D7DF53" w14:textId="77777777" w:rsidR="00787377" w:rsidRDefault="00787377" w:rsidP="007E7ACE">
      <w:pPr>
        <w:jc w:val="both"/>
        <w:rPr>
          <w:ins w:id="57" w:author="Angela Villota" w:date="2013-10-26T07:57:00Z"/>
        </w:rPr>
      </w:pPr>
    </w:p>
    <w:p w14:paraId="238EA006" w14:textId="61C0A008" w:rsidR="00E94FAC" w:rsidRDefault="006C096C" w:rsidP="007E7ACE">
      <w:pPr>
        <w:jc w:val="both"/>
        <w:rPr>
          <w:ins w:id="58" w:author="Angela Villota" w:date="2013-10-26T08:05:00Z"/>
        </w:rPr>
      </w:pPr>
      <w:ins w:id="59" w:author="Angela Villota" w:date="2013-10-26T08:05:00Z">
        <w:r>
          <w:t>Cuando se escoge correctamente un archivo se activa el botón “Calcular”.</w:t>
        </w:r>
      </w:ins>
    </w:p>
    <w:p w14:paraId="30FD1546" w14:textId="77777777" w:rsidR="006C096C" w:rsidRDefault="006C096C" w:rsidP="007E7ACE">
      <w:pPr>
        <w:jc w:val="both"/>
        <w:rPr>
          <w:ins w:id="60" w:author="Angela Villota" w:date="2013-10-26T07:57:00Z"/>
        </w:rPr>
      </w:pPr>
    </w:p>
    <w:p w14:paraId="6D1E1905" w14:textId="491D58F4" w:rsidR="00C40729" w:rsidRDefault="00A041B5" w:rsidP="007E7ACE">
      <w:pPr>
        <w:jc w:val="both"/>
        <w:rPr>
          <w:ins w:id="61" w:author="Angela Villota" w:date="2013-10-26T08:07:00Z"/>
        </w:rPr>
      </w:pPr>
      <w:r>
        <w:t xml:space="preserve">Cuando se presiona el botón calcular se colorean de color azul los cuadros </w:t>
      </w:r>
      <w:r w:rsidR="002237AC">
        <w:t>de la secuencia</w:t>
      </w:r>
      <w:r>
        <w:t xml:space="preserve"> que el usuario debe memorizar, y se activa el botón jugar.</w:t>
      </w:r>
    </w:p>
    <w:p w14:paraId="69BF5C43" w14:textId="77777777" w:rsidR="006C096C" w:rsidRDefault="006C096C" w:rsidP="007E7ACE">
      <w:pPr>
        <w:jc w:val="both"/>
      </w:pPr>
    </w:p>
    <w:p w14:paraId="06698C91" w14:textId="0A7ECDD7" w:rsidR="00A041B5" w:rsidRDefault="002237AC" w:rsidP="006C096C">
      <w:pPr>
        <w:jc w:val="center"/>
        <w:pPrChange w:id="62" w:author="Angela Villota" w:date="2013-10-26T08:07:00Z">
          <w:pPr>
            <w:jc w:val="both"/>
          </w:pPr>
        </w:pPrChange>
      </w:pPr>
      <w:del w:id="63" w:author="Angela Villota" w:date="2013-10-26T08:06:00Z">
        <w:r w:rsidDel="006C096C">
          <w:rPr>
            <w:noProof/>
            <w:lang w:val="es-ES"/>
          </w:rPr>
          <w:drawing>
            <wp:inline distT="0" distB="0" distL="0" distR="0" wp14:anchorId="4A7B647B" wp14:editId="5FB09BC9">
              <wp:extent cx="6078855" cy="3005455"/>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8855" cy="3005455"/>
                      </a:xfrm>
                      <a:prstGeom prst="rect">
                        <a:avLst/>
                      </a:prstGeom>
                      <a:noFill/>
                      <a:ln>
                        <a:noFill/>
                      </a:ln>
                    </pic:spPr>
                  </pic:pic>
                </a:graphicData>
              </a:graphic>
            </wp:inline>
          </w:drawing>
        </w:r>
      </w:del>
      <w:ins w:id="64" w:author="Angela Villota" w:date="2013-10-26T08:06:00Z">
        <w:r w:rsidR="006C096C">
          <w:rPr>
            <w:noProof/>
            <w:lang w:val="es-ES"/>
          </w:rPr>
          <w:drawing>
            <wp:inline distT="0" distB="0" distL="0" distR="0" wp14:anchorId="518D392F" wp14:editId="294C28A0">
              <wp:extent cx="5151332" cy="2733124"/>
              <wp:effectExtent l="0" t="0" r="5080" b="1016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32" cy="2733124"/>
                      </a:xfrm>
                      <a:prstGeom prst="rect">
                        <a:avLst/>
                      </a:prstGeom>
                      <a:noFill/>
                      <a:ln>
                        <a:noFill/>
                      </a:ln>
                    </pic:spPr>
                  </pic:pic>
                </a:graphicData>
              </a:graphic>
            </wp:inline>
          </w:drawing>
        </w:r>
      </w:ins>
    </w:p>
    <w:p w14:paraId="3174B808" w14:textId="77777777" w:rsidR="00A041B5" w:rsidRDefault="00A041B5" w:rsidP="007E7ACE">
      <w:pPr>
        <w:jc w:val="both"/>
      </w:pPr>
    </w:p>
    <w:p w14:paraId="65C4D0F6" w14:textId="297DB706" w:rsidR="00A041B5" w:rsidRDefault="00A041B5" w:rsidP="007E7ACE">
      <w:pPr>
        <w:jc w:val="both"/>
      </w:pPr>
      <w:r>
        <w:t>Al presionar el botón jugar se borran los cuadros azules y el usuario puede elegir los cuadros que el considere correctos para repetir el patrón mostrado. Cada cuadro seleccionado por el usuario se colorea de color rojo.</w:t>
      </w:r>
      <w:r w:rsidR="009B09BD">
        <w:t xml:space="preserve"> El botón jugar se desactiva y se activa el botón comprobar.</w:t>
      </w:r>
    </w:p>
    <w:p w14:paraId="7BFCFE86" w14:textId="77777777" w:rsidR="00A041B5" w:rsidRDefault="00A041B5" w:rsidP="007E7ACE">
      <w:pPr>
        <w:jc w:val="both"/>
      </w:pPr>
    </w:p>
    <w:p w14:paraId="04094E32" w14:textId="21E474F5" w:rsidR="00A041B5" w:rsidRDefault="002237AC" w:rsidP="006C096C">
      <w:pPr>
        <w:jc w:val="center"/>
        <w:pPrChange w:id="65" w:author="Angela Villota" w:date="2013-10-26T08:08:00Z">
          <w:pPr>
            <w:jc w:val="both"/>
          </w:pPr>
        </w:pPrChange>
      </w:pPr>
      <w:del w:id="66" w:author="Angela Villota" w:date="2013-10-26T08:07:00Z">
        <w:r w:rsidDel="006C096C">
          <w:rPr>
            <w:noProof/>
            <w:lang w:val="es-ES"/>
          </w:rPr>
          <w:drawing>
            <wp:inline distT="0" distB="0" distL="0" distR="0" wp14:anchorId="1C49EA5E" wp14:editId="4D5BC45F">
              <wp:extent cx="6002655" cy="2903855"/>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655" cy="2903855"/>
                      </a:xfrm>
                      <a:prstGeom prst="rect">
                        <a:avLst/>
                      </a:prstGeom>
                      <a:noFill/>
                      <a:ln>
                        <a:noFill/>
                      </a:ln>
                    </pic:spPr>
                  </pic:pic>
                </a:graphicData>
              </a:graphic>
            </wp:inline>
          </w:drawing>
        </w:r>
      </w:del>
      <w:ins w:id="67" w:author="Angela Villota" w:date="2013-10-26T08:08:00Z">
        <w:r w:rsidR="006C096C">
          <w:rPr>
            <w:noProof/>
            <w:lang w:val="es-ES"/>
          </w:rPr>
          <w:drawing>
            <wp:inline distT="0" distB="0" distL="0" distR="0" wp14:anchorId="052E0431" wp14:editId="6A9F8027">
              <wp:extent cx="4876377" cy="2407325"/>
              <wp:effectExtent l="0" t="0" r="635" b="5715"/>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377" cy="2407325"/>
                      </a:xfrm>
                      <a:prstGeom prst="rect">
                        <a:avLst/>
                      </a:prstGeom>
                      <a:noFill/>
                      <a:ln>
                        <a:noFill/>
                      </a:ln>
                    </pic:spPr>
                  </pic:pic>
                </a:graphicData>
              </a:graphic>
            </wp:inline>
          </w:drawing>
        </w:r>
      </w:ins>
    </w:p>
    <w:p w14:paraId="5C4ADFE2" w14:textId="77777777" w:rsidR="00A041B5" w:rsidRDefault="00A041B5" w:rsidP="007E7ACE">
      <w:pPr>
        <w:jc w:val="both"/>
      </w:pPr>
    </w:p>
    <w:p w14:paraId="3F7BCD60" w14:textId="5F13155A" w:rsidR="00A041B5" w:rsidRDefault="0064162B" w:rsidP="007E7ACE">
      <w:pPr>
        <w:jc w:val="both"/>
      </w:pPr>
      <w:r>
        <w:t xml:space="preserve">Cuando se presiona el botón comprobar se compara </w:t>
      </w:r>
      <w:r w:rsidR="002237AC">
        <w:t>la secuencia ingresada</w:t>
      </w:r>
      <w:r>
        <w:t xml:space="preserve"> </w:t>
      </w:r>
      <w:r w:rsidR="002237AC">
        <w:t xml:space="preserve">por el usuario </w:t>
      </w:r>
      <w:r>
        <w:t xml:space="preserve">con el patrón generado </w:t>
      </w:r>
      <w:r w:rsidR="002237AC">
        <w:t>inicialmente</w:t>
      </w:r>
      <w:r>
        <w:t xml:space="preserve">, si estos coinciden se reinicia el juego con una matriz de tamaño mayor </w:t>
      </w:r>
      <w:r w:rsidR="00C41B33">
        <w:t xml:space="preserve"> </w:t>
      </w:r>
      <w:r>
        <w:t>y</w:t>
      </w:r>
      <w:r w:rsidR="002237AC">
        <w:t xml:space="preserve"> se actualizan los datos del juego</w:t>
      </w:r>
      <w:r>
        <w:t>.</w:t>
      </w:r>
    </w:p>
    <w:p w14:paraId="33974C7C" w14:textId="77777777" w:rsidR="0064162B" w:rsidRDefault="0064162B" w:rsidP="007E7ACE">
      <w:pPr>
        <w:jc w:val="both"/>
      </w:pPr>
    </w:p>
    <w:p w14:paraId="05454123" w14:textId="6204236A" w:rsidR="0064162B" w:rsidRDefault="0064162B" w:rsidP="006B10BA">
      <w:pPr>
        <w:jc w:val="center"/>
        <w:pPrChange w:id="68" w:author="Angela Villota" w:date="2013-10-26T08:13:00Z">
          <w:pPr>
            <w:jc w:val="both"/>
          </w:pPr>
        </w:pPrChange>
      </w:pPr>
      <w:r>
        <w:rPr>
          <w:noProof/>
          <w:lang w:val="es-ES"/>
        </w:rPr>
        <w:lastRenderedPageBreak/>
        <mc:AlternateContent>
          <mc:Choice Requires="wps">
            <w:drawing>
              <wp:anchor distT="0" distB="0" distL="114300" distR="114300" simplePos="0" relativeHeight="251661312" behindDoc="0" locked="0" layoutInCell="1" allowOverlap="1" wp14:anchorId="72AC1D95" wp14:editId="2370250A">
                <wp:simplePos x="0" y="0"/>
                <wp:positionH relativeFrom="column">
                  <wp:posOffset>1600200</wp:posOffset>
                </wp:positionH>
                <wp:positionV relativeFrom="paragraph">
                  <wp:posOffset>122555</wp:posOffset>
                </wp:positionV>
                <wp:extent cx="3314700" cy="342900"/>
                <wp:effectExtent l="50800" t="25400" r="88900" b="114300"/>
                <wp:wrapNone/>
                <wp:docPr id="10" name="Rectángulo redondeado 10"/>
                <wp:cNvGraphicFramePr/>
                <a:graphic xmlns:a="http://schemas.openxmlformats.org/drawingml/2006/main">
                  <a:graphicData uri="http://schemas.microsoft.com/office/word/2010/wordprocessingShape">
                    <wps:wsp>
                      <wps:cNvSpPr/>
                      <wps:spPr>
                        <a:xfrm>
                          <a:off x="0" y="0"/>
                          <a:ext cx="3314700" cy="342900"/>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026" style="position:absolute;margin-left:126pt;margin-top:9.65pt;width:26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" filled="f" strokecolor="red">
                <v:shadow on="t" opacity="22937f" mv:blur="40000f" origin=",.5" offset="0,23000emu"/>
              </v:roundrect>
            </w:pict>
          </mc:Fallback>
        </mc:AlternateContent>
      </w:r>
      <w:del w:id="69" w:author="Angela Villota" w:date="2013-10-26T08:11:00Z">
        <w:r w:rsidDel="006C096C">
          <w:rPr>
            <w:noProof/>
            <w:lang w:val="es-ES"/>
          </w:rPr>
          <w:drawing>
            <wp:inline distT="0" distB="0" distL="0" distR="0" wp14:anchorId="5E1E79C1" wp14:editId="383769D7">
              <wp:extent cx="4419600" cy="3429000"/>
              <wp:effectExtent l="0" t="0" r="0" b="0"/>
              <wp:docPr id="9" name="Imagen 9" descr="Macintosh HD:Users:daviddurangiraldo:Desktop:Screen Shot 2013-06-06 at 5.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durangiraldo:Desktop:Screen Shot 2013-06-06 at 5.13.5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3429000"/>
                      </a:xfrm>
                      <a:prstGeom prst="rect">
                        <a:avLst/>
                      </a:prstGeom>
                      <a:noFill/>
                      <a:ln>
                        <a:noFill/>
                      </a:ln>
                    </pic:spPr>
                  </pic:pic>
                </a:graphicData>
              </a:graphic>
            </wp:inline>
          </w:drawing>
        </w:r>
      </w:del>
      <w:ins w:id="70" w:author="Angela Villota" w:date="2013-10-26T08:11:00Z">
        <w:r w:rsidR="006C096C">
          <w:rPr>
            <w:noProof/>
            <w:lang w:val="es-ES"/>
          </w:rPr>
          <w:drawing>
            <wp:inline distT="0" distB="0" distL="0" distR="0" wp14:anchorId="181312C9" wp14:editId="7916F693">
              <wp:extent cx="4074780" cy="2353789"/>
              <wp:effectExtent l="0" t="0" r="0" b="8890"/>
              <wp:docPr id="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5765" cy="2354358"/>
                      </a:xfrm>
                      <a:prstGeom prst="rect">
                        <a:avLst/>
                      </a:prstGeom>
                      <a:noFill/>
                      <a:ln>
                        <a:noFill/>
                      </a:ln>
                    </pic:spPr>
                  </pic:pic>
                </a:graphicData>
              </a:graphic>
            </wp:inline>
          </w:drawing>
        </w:r>
      </w:ins>
    </w:p>
    <w:p w14:paraId="24B3982D" w14:textId="77777777" w:rsidR="00C41B33" w:rsidRDefault="00C41B33" w:rsidP="007E7ACE">
      <w:pPr>
        <w:jc w:val="both"/>
      </w:pPr>
    </w:p>
    <w:p w14:paraId="46628980" w14:textId="77777777" w:rsidR="00FF59C6" w:rsidRDefault="00C41B33" w:rsidP="00FF59C6">
      <w:pPr>
        <w:jc w:val="both"/>
      </w:pPr>
      <w:r>
        <w:t>Si los patrones no coinciden, se reinicia el juego con una matriz de tamaño menor (o igual si el tamaño actual es el menor)</w:t>
      </w:r>
      <w:r w:rsidR="00647687">
        <w:t xml:space="preserve"> y se actualizan los datos de este. En este caso no se suma puntaje al juego.</w:t>
      </w:r>
      <w:ins w:id="71" w:author="Angela Villota" w:date="2013-10-26T08:13:00Z">
        <w:r w:rsidR="00FF59C6">
          <w:t xml:space="preserve">  </w:t>
        </w:r>
      </w:ins>
      <w:moveToRangeStart w:id="72" w:author="Angela Villota" w:date="2013-10-26T08:13:00Z" w:name="move244394513"/>
      <w:moveTo w:id="73" w:author="Angela Villota" w:date="2013-10-26T08:13:00Z">
        <w:r w:rsidR="00FF59C6">
          <w:t>Al presionar el botón comprobar, si los patrones no coinciden se muestra el siguiente mensaje:</w:t>
        </w:r>
      </w:moveTo>
    </w:p>
    <w:moveToRangeEnd w:id="72"/>
    <w:p w14:paraId="419524E8" w14:textId="18DBE164" w:rsidR="002309CB" w:rsidRDefault="002309CB" w:rsidP="007E7ACE">
      <w:pPr>
        <w:jc w:val="both"/>
      </w:pPr>
    </w:p>
    <w:p w14:paraId="04900924" w14:textId="76B0636D" w:rsidR="002309CB" w:rsidDel="00494509" w:rsidRDefault="002309CB" w:rsidP="007E7ACE">
      <w:pPr>
        <w:jc w:val="both"/>
        <w:rPr>
          <w:del w:id="74" w:author="Angela Villota" w:date="2013-10-26T08:15:00Z"/>
        </w:rPr>
      </w:pPr>
    </w:p>
    <w:p w14:paraId="18E1C686" w14:textId="53FC2C57" w:rsidR="00C41B33" w:rsidDel="00494509" w:rsidRDefault="002309CB" w:rsidP="007E7ACE">
      <w:pPr>
        <w:jc w:val="both"/>
        <w:rPr>
          <w:del w:id="75" w:author="Angela Villota" w:date="2013-10-26T08:15:00Z"/>
        </w:rPr>
      </w:pPr>
      <w:del w:id="76" w:author="Angela Villota" w:date="2013-10-26T08:15:00Z">
        <w:r w:rsidDel="00494509">
          <w:rPr>
            <w:noProof/>
            <w:lang w:val="es-ES"/>
          </w:rPr>
          <mc:AlternateContent>
            <mc:Choice Requires="wps">
              <w:drawing>
                <wp:anchor distT="0" distB="0" distL="114300" distR="114300" simplePos="0" relativeHeight="251663360" behindDoc="0" locked="0" layoutInCell="1" allowOverlap="1" wp14:anchorId="3C4FB9B2" wp14:editId="0C3DD5A2">
                  <wp:simplePos x="0" y="0"/>
                  <wp:positionH relativeFrom="column">
                    <wp:posOffset>228600</wp:posOffset>
                  </wp:positionH>
                  <wp:positionV relativeFrom="paragraph">
                    <wp:posOffset>249555</wp:posOffset>
                  </wp:positionV>
                  <wp:extent cx="3429000" cy="228600"/>
                  <wp:effectExtent l="50800" t="25400" r="76200" b="101600"/>
                  <wp:wrapNone/>
                  <wp:docPr id="12" name="Rectángulo redondeado 12"/>
                  <wp:cNvGraphicFramePr/>
                  <a:graphic xmlns:a="http://schemas.openxmlformats.org/drawingml/2006/main">
                    <a:graphicData uri="http://schemas.microsoft.com/office/word/2010/wordprocessingShape">
                      <wps:wsp>
                        <wps:cNvSpPr/>
                        <wps:spPr>
                          <a:xfrm>
                            <a:off x="0" y="0"/>
                            <a:ext cx="3429000" cy="228600"/>
                          </a:xfrm>
                          <a:prstGeom prst="round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026" style="position:absolute;margin-left:18pt;margin-top:19.65pt;width:27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" filled="f" strokecolor="red">
                  <v:shadow on="t" opacity="22937f" mv:blur="40000f" origin=",.5" offset="0,23000emu"/>
                </v:roundrect>
              </w:pict>
            </mc:Fallback>
          </mc:AlternateContent>
        </w:r>
        <w:r w:rsidDel="00494509">
          <w:rPr>
            <w:noProof/>
            <w:lang w:val="es-ES"/>
          </w:rPr>
          <w:drawing>
            <wp:inline distT="0" distB="0" distL="0" distR="0" wp14:anchorId="46AA3253" wp14:editId="1427BFF7">
              <wp:extent cx="3886200" cy="2832100"/>
              <wp:effectExtent l="0" t="0" r="0" b="12700"/>
              <wp:docPr id="11" name="Imagen 11" descr="Macintosh HD:Users:daviddurangiraldo:Desktop:Screen Shot 2013-06-06 at 5.1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viddurangiraldo:Desktop:Screen Shot 2013-06-06 at 5.16.4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832100"/>
                      </a:xfrm>
                      <a:prstGeom prst="rect">
                        <a:avLst/>
                      </a:prstGeom>
                      <a:noFill/>
                      <a:ln>
                        <a:noFill/>
                      </a:ln>
                    </pic:spPr>
                  </pic:pic>
                </a:graphicData>
              </a:graphic>
            </wp:inline>
          </w:drawing>
        </w:r>
      </w:del>
    </w:p>
    <w:p w14:paraId="38848599" w14:textId="77777777" w:rsidR="007977CD" w:rsidDel="00494509" w:rsidRDefault="007977CD" w:rsidP="007E7ACE">
      <w:pPr>
        <w:jc w:val="both"/>
        <w:rPr>
          <w:del w:id="77" w:author="Angela Villota" w:date="2013-10-26T08:15:00Z"/>
        </w:rPr>
      </w:pPr>
    </w:p>
    <w:p w14:paraId="4F06034A" w14:textId="67E34CCC" w:rsidR="007977CD" w:rsidDel="00494509" w:rsidRDefault="007977CD" w:rsidP="007E7ACE">
      <w:pPr>
        <w:jc w:val="both"/>
        <w:rPr>
          <w:del w:id="78" w:author="Angela Villota" w:date="2013-10-26T08:15:00Z"/>
        </w:rPr>
      </w:pPr>
      <w:moveFromRangeStart w:id="79" w:author="Angela Villota" w:date="2013-10-26T08:13:00Z" w:name="move244394513"/>
      <w:moveFrom w:id="80" w:author="Angela Villota" w:date="2013-10-26T08:13:00Z">
        <w:del w:id="81" w:author="Angela Villota" w:date="2013-10-26T08:15:00Z">
          <w:r w:rsidDel="00494509">
            <w:delText>Al presionar el botón comprobar, si los patrones no coinciden se muestra el siguiente mensaje:</w:delText>
          </w:r>
        </w:del>
      </w:moveFrom>
    </w:p>
    <w:moveFromRangeEnd w:id="79"/>
    <w:p w14:paraId="3353BC88" w14:textId="16062639" w:rsidR="007977CD" w:rsidDel="00494509" w:rsidRDefault="007977CD" w:rsidP="007E7ACE">
      <w:pPr>
        <w:jc w:val="both"/>
        <w:rPr>
          <w:del w:id="82" w:author="Angela Villota" w:date="2013-10-26T08:15:00Z"/>
        </w:rPr>
      </w:pPr>
    </w:p>
    <w:p w14:paraId="44B22D5F" w14:textId="59E5F533" w:rsidR="007977CD" w:rsidRDefault="007977CD" w:rsidP="007E7ACE">
      <w:pPr>
        <w:jc w:val="both"/>
      </w:pPr>
      <w:r>
        <w:rPr>
          <w:noProof/>
          <w:lang w:val="es-ES"/>
        </w:rPr>
        <w:lastRenderedPageBreak/>
        <w:drawing>
          <wp:inline distT="0" distB="0" distL="0" distR="0" wp14:anchorId="09B505F4" wp14:editId="6553C629">
            <wp:extent cx="4800600" cy="1447800"/>
            <wp:effectExtent l="0" t="0" r="0" b="0"/>
            <wp:docPr id="13" name="Imagen 13" descr="Macintosh HD:Users:daviddurangiraldo:Desktop:Screen Shot 2013-06-06 at 5.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viddurangiraldo:Desktop:Screen Shot 2013-06-06 at 5.18.1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1447800"/>
                    </a:xfrm>
                    <a:prstGeom prst="rect">
                      <a:avLst/>
                    </a:prstGeom>
                    <a:noFill/>
                    <a:ln>
                      <a:noFill/>
                    </a:ln>
                  </pic:spPr>
                </pic:pic>
              </a:graphicData>
            </a:graphic>
          </wp:inline>
        </w:drawing>
      </w:r>
    </w:p>
    <w:p w14:paraId="65FC8B5A" w14:textId="77777777" w:rsidR="007977CD" w:rsidRDefault="007977CD" w:rsidP="007E7ACE">
      <w:pPr>
        <w:jc w:val="both"/>
      </w:pPr>
    </w:p>
    <w:p w14:paraId="6C71985F" w14:textId="6715DC67" w:rsidR="00494509" w:rsidRDefault="00494509" w:rsidP="007E7ACE">
      <w:pPr>
        <w:jc w:val="both"/>
        <w:rPr>
          <w:ins w:id="83" w:author="Angela Villota" w:date="2013-10-26T08:20:00Z"/>
        </w:rPr>
      </w:pPr>
      <w:ins w:id="84" w:author="Angela Villota" w:date="2013-10-26T08:20:00Z">
        <w:r>
          <w:t>Si al usuario se le terminan sus intentos aparece este mensaje:</w:t>
        </w:r>
      </w:ins>
    </w:p>
    <w:p w14:paraId="5CEF6581" w14:textId="4E944AA6" w:rsidR="00494509" w:rsidRDefault="00494509" w:rsidP="007E7ACE">
      <w:pPr>
        <w:jc w:val="both"/>
        <w:rPr>
          <w:ins w:id="85" w:author="Angela Villota" w:date="2013-10-26T08:20:00Z"/>
        </w:rPr>
      </w:pPr>
      <w:ins w:id="86" w:author="Angela Villota" w:date="2013-10-26T08:20:00Z">
        <w:r>
          <w:rPr>
            <w:noProof/>
            <w:lang w:val="es-ES"/>
          </w:rPr>
          <w:drawing>
            <wp:inline distT="0" distB="0" distL="0" distR="0" wp14:anchorId="309D7132" wp14:editId="6E280990">
              <wp:extent cx="4097655" cy="142240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7655" cy="1422400"/>
                      </a:xfrm>
                      <a:prstGeom prst="rect">
                        <a:avLst/>
                      </a:prstGeom>
                      <a:noFill/>
                      <a:ln>
                        <a:noFill/>
                      </a:ln>
                    </pic:spPr>
                  </pic:pic>
                </a:graphicData>
              </a:graphic>
            </wp:inline>
          </w:drawing>
        </w:r>
      </w:ins>
    </w:p>
    <w:p w14:paraId="589792E9" w14:textId="77777777" w:rsidR="00494509" w:rsidRDefault="00494509" w:rsidP="007E7ACE">
      <w:pPr>
        <w:jc w:val="both"/>
        <w:rPr>
          <w:ins w:id="87" w:author="Angela Villota" w:date="2013-10-26T08:20:00Z"/>
        </w:rPr>
      </w:pPr>
    </w:p>
    <w:p w14:paraId="68B467D3" w14:textId="77777777" w:rsidR="00494509" w:rsidRDefault="007977CD" w:rsidP="007E7ACE">
      <w:pPr>
        <w:jc w:val="both"/>
        <w:rPr>
          <w:ins w:id="88" w:author="Angela Villota" w:date="2013-10-26T08:18:00Z"/>
        </w:rPr>
      </w:pPr>
      <w:r>
        <w:t>Al finalizar el juego se muestra el siguiente mensaje indicando la puntuación final del usuario</w:t>
      </w:r>
      <w:ins w:id="89" w:author="Angela Villota" w:date="2013-10-26T08:18:00Z">
        <w:r w:rsidR="00494509">
          <w:t>.</w:t>
        </w:r>
      </w:ins>
    </w:p>
    <w:p w14:paraId="247AF621" w14:textId="6BFFF865" w:rsidR="007977CD" w:rsidDel="00494509" w:rsidRDefault="007977CD" w:rsidP="007E7ACE">
      <w:pPr>
        <w:jc w:val="both"/>
        <w:rPr>
          <w:del w:id="90" w:author="Angela Villota" w:date="2013-10-26T08:18:00Z"/>
        </w:rPr>
      </w:pPr>
      <w:del w:id="91" w:author="Angela Villota" w:date="2013-10-26T08:18:00Z">
        <w:r w:rsidDel="00494509">
          <w:delText xml:space="preserve"> y se reinicia el juego con los parámetros por defecto:</w:delText>
        </w:r>
      </w:del>
    </w:p>
    <w:p w14:paraId="1C412230" w14:textId="77777777" w:rsidR="007977CD" w:rsidRDefault="007977CD" w:rsidP="007E7ACE">
      <w:pPr>
        <w:jc w:val="both"/>
      </w:pPr>
    </w:p>
    <w:p w14:paraId="09FDB77C" w14:textId="1331EFBA" w:rsidR="007977CD" w:rsidRPr="007E7ACE" w:rsidRDefault="00494509" w:rsidP="007E7ACE">
      <w:pPr>
        <w:jc w:val="both"/>
      </w:pPr>
      <w:bookmarkStart w:id="92" w:name="_GoBack"/>
      <w:ins w:id="93" w:author="Angela Villota" w:date="2013-10-26T08:18:00Z">
        <w:r>
          <w:rPr>
            <w:noProof/>
            <w:lang w:val="es-ES"/>
          </w:rPr>
          <w:drawing>
            <wp:inline distT="0" distB="0" distL="0" distR="0" wp14:anchorId="5E1FB646" wp14:editId="26DDC059">
              <wp:extent cx="4362781" cy="4147397"/>
              <wp:effectExtent l="0" t="0" r="6350" b="0"/>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3101" cy="4147702"/>
                      </a:xfrm>
                      <a:prstGeom prst="rect">
                        <a:avLst/>
                      </a:prstGeom>
                      <a:noFill/>
                      <a:ln>
                        <a:noFill/>
                      </a:ln>
                    </pic:spPr>
                  </pic:pic>
                </a:graphicData>
              </a:graphic>
            </wp:inline>
          </w:drawing>
        </w:r>
      </w:ins>
      <w:bookmarkEnd w:id="92"/>
      <w:del w:id="94" w:author="Angela Villota" w:date="2013-10-26T08:18:00Z">
        <w:r w:rsidR="007977CD" w:rsidDel="00494509">
          <w:rPr>
            <w:noProof/>
            <w:lang w:val="es-ES"/>
          </w:rPr>
          <w:drawing>
            <wp:inline distT="0" distB="0" distL="0" distR="0" wp14:anchorId="49C5F123" wp14:editId="7DC6716F">
              <wp:extent cx="3327400" cy="1397000"/>
              <wp:effectExtent l="0" t="0" r="0" b="0"/>
              <wp:docPr id="14" name="Imagen 14" descr="Macintosh HD:Users:daviddurangiraldo:Desktop:Screen Shot 2013-06-06 at 5.2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viddurangiraldo:Desktop:Screen Shot 2013-06-06 at 5.20.18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7400" cy="1397000"/>
                      </a:xfrm>
                      <a:prstGeom prst="rect">
                        <a:avLst/>
                      </a:prstGeom>
                      <a:noFill/>
                      <a:ln>
                        <a:noFill/>
                      </a:ln>
                    </pic:spPr>
                  </pic:pic>
                </a:graphicData>
              </a:graphic>
            </wp:inline>
          </w:drawing>
        </w:r>
      </w:del>
    </w:p>
    <w:sectPr w:rsidR="007977CD" w:rsidRPr="007E7ACE" w:rsidSect="00324899">
      <w:headerReference w:type="default" r:id="rId23"/>
      <w:pgSz w:w="12240" w:h="15840"/>
      <w:pgMar w:top="1418"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ECCE8" w14:textId="77777777" w:rsidR="006B10BA" w:rsidRDefault="006B10BA" w:rsidP="006576EC">
      <w:r>
        <w:separator/>
      </w:r>
    </w:p>
  </w:endnote>
  <w:endnote w:type="continuationSeparator" w:id="0">
    <w:p w14:paraId="433CBB5E" w14:textId="77777777" w:rsidR="006B10BA" w:rsidRDefault="006B10BA" w:rsidP="0065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AB906" w14:textId="77777777" w:rsidR="006B10BA" w:rsidRDefault="006B10BA" w:rsidP="006576EC">
      <w:r>
        <w:separator/>
      </w:r>
    </w:p>
  </w:footnote>
  <w:footnote w:type="continuationSeparator" w:id="0">
    <w:p w14:paraId="55AAB8F0" w14:textId="77777777" w:rsidR="006B10BA" w:rsidRDefault="006B10BA" w:rsidP="006576EC">
      <w:r>
        <w:continuationSeparator/>
      </w:r>
    </w:p>
  </w:footnote>
  <w:footnote w:id="1">
    <w:p w14:paraId="36E04C5B" w14:textId="55C2D510" w:rsidR="006B10BA" w:rsidRDefault="006B10BA">
      <w:pPr>
        <w:pStyle w:val="Textonotapie"/>
      </w:pPr>
      <w:ins w:id="11" w:author="Angela Villota" w:date="2013-10-24T16:48:00Z">
        <w:r>
          <w:rPr>
            <w:rStyle w:val="Refdenotaalpie"/>
          </w:rPr>
          <w:footnoteRef/>
        </w:r>
        <w:r>
          <w:t xml:space="preserve"> Puedes ver un video del programa de concursos aquí: </w:t>
        </w:r>
        <w:r w:rsidRPr="00FE58A4">
          <w:t>http://www.youtube.com/watch?v=C3Rnh9ZLx-M</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36566" w14:textId="09D75CBD" w:rsidR="006B10BA" w:rsidRPr="006576EC" w:rsidRDefault="006B10BA" w:rsidP="006576EC">
    <w:pPr>
      <w:pStyle w:val="Encabezado"/>
      <w:jc w:val="center"/>
      <w:rPr>
        <w:b/>
      </w:rPr>
    </w:pPr>
    <w:r w:rsidRPr="006576EC">
      <w:rPr>
        <w:b/>
        <w:noProof/>
        <w:lang w:val="es-ES"/>
      </w:rPr>
      <w:drawing>
        <wp:anchor distT="0" distB="0" distL="114300" distR="114300" simplePos="0" relativeHeight="251659264" behindDoc="1" locked="0" layoutInCell="1" allowOverlap="1" wp14:anchorId="7BB5845A" wp14:editId="47E41721">
          <wp:simplePos x="0" y="0"/>
          <wp:positionH relativeFrom="column">
            <wp:posOffset>114300</wp:posOffset>
          </wp:positionH>
          <wp:positionV relativeFrom="paragraph">
            <wp:posOffset>-128270</wp:posOffset>
          </wp:positionV>
          <wp:extent cx="1607185" cy="530225"/>
          <wp:effectExtent l="0" t="0" r="0" b="3175"/>
          <wp:wrapNone/>
          <wp:docPr id="1" name="Imagen 1" descr="Description: G:\Ground Zero\UNIVERSIDAD ICESI\DECIMO SEMESTRE\Proyecto de grado II\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Ground Zero\UNIVERSIDAD ICESI\DECIMO SEMESTRE\Proyecto de grado II\Logo Ices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185" cy="53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6EC">
      <w:rPr>
        <w:b/>
      </w:rPr>
      <w:t>Algoritmos y Programación I</w:t>
    </w:r>
  </w:p>
  <w:p w14:paraId="5373502B" w14:textId="260D6D58" w:rsidR="006B10BA" w:rsidRPr="006576EC" w:rsidRDefault="006B10BA" w:rsidP="006576EC">
    <w:pPr>
      <w:pStyle w:val="Encabezado"/>
      <w:jc w:val="center"/>
      <w:rPr>
        <w:b/>
      </w:rPr>
    </w:pPr>
    <w:r w:rsidRPr="006576EC">
      <w:rPr>
        <w:b/>
      </w:rPr>
      <w:t>Mini Proyecto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13464C"/>
    <w:multiLevelType w:val="hybridMultilevel"/>
    <w:tmpl w:val="23BC5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0E2343"/>
    <w:multiLevelType w:val="hybridMultilevel"/>
    <w:tmpl w:val="BEC41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B8639A"/>
    <w:multiLevelType w:val="hybridMultilevel"/>
    <w:tmpl w:val="54B04E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10528FA"/>
    <w:multiLevelType w:val="hybridMultilevel"/>
    <w:tmpl w:val="70DE5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BCF"/>
    <w:rsid w:val="0000370D"/>
    <w:rsid w:val="00017ED3"/>
    <w:rsid w:val="00031B84"/>
    <w:rsid w:val="00045908"/>
    <w:rsid w:val="00096F3D"/>
    <w:rsid w:val="00135052"/>
    <w:rsid w:val="00135C4D"/>
    <w:rsid w:val="00164491"/>
    <w:rsid w:val="00182003"/>
    <w:rsid w:val="002237AC"/>
    <w:rsid w:val="002309CB"/>
    <w:rsid w:val="002960DC"/>
    <w:rsid w:val="00324899"/>
    <w:rsid w:val="00345D9B"/>
    <w:rsid w:val="003765F8"/>
    <w:rsid w:val="00426EB0"/>
    <w:rsid w:val="00484F0B"/>
    <w:rsid w:val="00490BCF"/>
    <w:rsid w:val="00494509"/>
    <w:rsid w:val="004A41B4"/>
    <w:rsid w:val="00515450"/>
    <w:rsid w:val="00547711"/>
    <w:rsid w:val="005616F9"/>
    <w:rsid w:val="0058264E"/>
    <w:rsid w:val="00594744"/>
    <w:rsid w:val="005C1F6E"/>
    <w:rsid w:val="005D529C"/>
    <w:rsid w:val="005D604B"/>
    <w:rsid w:val="005D61AF"/>
    <w:rsid w:val="0064162B"/>
    <w:rsid w:val="00647687"/>
    <w:rsid w:val="006576EC"/>
    <w:rsid w:val="006A6D5D"/>
    <w:rsid w:val="006A756A"/>
    <w:rsid w:val="006B10BA"/>
    <w:rsid w:val="006C096C"/>
    <w:rsid w:val="00703F11"/>
    <w:rsid w:val="00707106"/>
    <w:rsid w:val="00787377"/>
    <w:rsid w:val="007934D1"/>
    <w:rsid w:val="007977CD"/>
    <w:rsid w:val="007B7542"/>
    <w:rsid w:val="007E7ACE"/>
    <w:rsid w:val="0097643B"/>
    <w:rsid w:val="009B09BD"/>
    <w:rsid w:val="00A00F43"/>
    <w:rsid w:val="00A041B5"/>
    <w:rsid w:val="00A21DB7"/>
    <w:rsid w:val="00A273D0"/>
    <w:rsid w:val="00A4055B"/>
    <w:rsid w:val="00A6342E"/>
    <w:rsid w:val="00AF3C0C"/>
    <w:rsid w:val="00B20BCF"/>
    <w:rsid w:val="00B2605C"/>
    <w:rsid w:val="00B95786"/>
    <w:rsid w:val="00BA32AB"/>
    <w:rsid w:val="00BF1DCF"/>
    <w:rsid w:val="00C40729"/>
    <w:rsid w:val="00C41B33"/>
    <w:rsid w:val="00C44478"/>
    <w:rsid w:val="00CA0254"/>
    <w:rsid w:val="00CE65C1"/>
    <w:rsid w:val="00D25565"/>
    <w:rsid w:val="00D37CEA"/>
    <w:rsid w:val="00E11CCC"/>
    <w:rsid w:val="00E630EC"/>
    <w:rsid w:val="00E94FAC"/>
    <w:rsid w:val="00EB37AE"/>
    <w:rsid w:val="00F705F9"/>
    <w:rsid w:val="00F739F6"/>
    <w:rsid w:val="00F83EA9"/>
    <w:rsid w:val="00F8588C"/>
    <w:rsid w:val="00FE3A45"/>
    <w:rsid w:val="00FE58A4"/>
    <w:rsid w:val="00FF4B11"/>
    <w:rsid w:val="00FF59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B25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0BCF"/>
    <w:rPr>
      <w:color w:val="808080"/>
    </w:rPr>
  </w:style>
  <w:style w:type="paragraph" w:styleId="Textodeglobo">
    <w:name w:val="Balloon Text"/>
    <w:basedOn w:val="Normal"/>
    <w:link w:val="TextodegloboCar"/>
    <w:uiPriority w:val="99"/>
    <w:semiHidden/>
    <w:unhideWhenUsed/>
    <w:rsid w:val="00B20BC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20BCF"/>
    <w:rPr>
      <w:rFonts w:ascii="Lucida Grande" w:hAnsi="Lucida Grande"/>
      <w:sz w:val="18"/>
      <w:szCs w:val="18"/>
    </w:rPr>
  </w:style>
  <w:style w:type="paragraph" w:styleId="Epgrafe">
    <w:name w:val="caption"/>
    <w:basedOn w:val="Normal"/>
    <w:next w:val="Normal"/>
    <w:uiPriority w:val="35"/>
    <w:unhideWhenUsed/>
    <w:qFormat/>
    <w:rsid w:val="00CE65C1"/>
    <w:pPr>
      <w:spacing w:after="200"/>
    </w:pPr>
    <w:rPr>
      <w:b/>
      <w:bCs/>
      <w:color w:val="4F81BD" w:themeColor="accent1"/>
      <w:sz w:val="18"/>
      <w:szCs w:val="18"/>
    </w:rPr>
  </w:style>
  <w:style w:type="table" w:styleId="Tablaconcuadrcula">
    <w:name w:val="Table Grid"/>
    <w:basedOn w:val="Tablanormal"/>
    <w:uiPriority w:val="59"/>
    <w:rsid w:val="00F705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705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705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6A6D5D"/>
    <w:pPr>
      <w:ind w:left="720"/>
      <w:contextualSpacing/>
    </w:pPr>
  </w:style>
  <w:style w:type="paragraph" w:styleId="Encabezado">
    <w:name w:val="header"/>
    <w:basedOn w:val="Normal"/>
    <w:link w:val="EncabezadoCar"/>
    <w:uiPriority w:val="99"/>
    <w:unhideWhenUsed/>
    <w:rsid w:val="006576EC"/>
    <w:pPr>
      <w:tabs>
        <w:tab w:val="center" w:pos="4419"/>
        <w:tab w:val="right" w:pos="8838"/>
      </w:tabs>
    </w:pPr>
  </w:style>
  <w:style w:type="character" w:customStyle="1" w:styleId="EncabezadoCar">
    <w:name w:val="Encabezado Car"/>
    <w:basedOn w:val="Fuentedeprrafopredeter"/>
    <w:link w:val="Encabezado"/>
    <w:uiPriority w:val="99"/>
    <w:rsid w:val="006576EC"/>
  </w:style>
  <w:style w:type="paragraph" w:styleId="Piedepgina">
    <w:name w:val="footer"/>
    <w:basedOn w:val="Normal"/>
    <w:link w:val="PiedepginaCar"/>
    <w:uiPriority w:val="99"/>
    <w:unhideWhenUsed/>
    <w:rsid w:val="006576EC"/>
    <w:pPr>
      <w:tabs>
        <w:tab w:val="center" w:pos="4419"/>
        <w:tab w:val="right" w:pos="8838"/>
      </w:tabs>
    </w:pPr>
  </w:style>
  <w:style w:type="character" w:customStyle="1" w:styleId="PiedepginaCar">
    <w:name w:val="Pie de página Car"/>
    <w:basedOn w:val="Fuentedeprrafopredeter"/>
    <w:link w:val="Piedepgina"/>
    <w:uiPriority w:val="99"/>
    <w:rsid w:val="006576EC"/>
  </w:style>
  <w:style w:type="paragraph" w:styleId="Textonotapie">
    <w:name w:val="footnote text"/>
    <w:basedOn w:val="Normal"/>
    <w:link w:val="TextonotapieCar"/>
    <w:uiPriority w:val="99"/>
    <w:unhideWhenUsed/>
    <w:rsid w:val="00FE58A4"/>
  </w:style>
  <w:style w:type="character" w:customStyle="1" w:styleId="TextonotapieCar">
    <w:name w:val="Texto nota pie Car"/>
    <w:basedOn w:val="Fuentedeprrafopredeter"/>
    <w:link w:val="Textonotapie"/>
    <w:uiPriority w:val="99"/>
    <w:rsid w:val="00FE58A4"/>
  </w:style>
  <w:style w:type="character" w:styleId="Refdenotaalpie">
    <w:name w:val="footnote reference"/>
    <w:basedOn w:val="Fuentedeprrafopredeter"/>
    <w:uiPriority w:val="99"/>
    <w:unhideWhenUsed/>
    <w:rsid w:val="00FE58A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0BCF"/>
    <w:rPr>
      <w:color w:val="808080"/>
    </w:rPr>
  </w:style>
  <w:style w:type="paragraph" w:styleId="Textodeglobo">
    <w:name w:val="Balloon Text"/>
    <w:basedOn w:val="Normal"/>
    <w:link w:val="TextodegloboCar"/>
    <w:uiPriority w:val="99"/>
    <w:semiHidden/>
    <w:unhideWhenUsed/>
    <w:rsid w:val="00B20BC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20BCF"/>
    <w:rPr>
      <w:rFonts w:ascii="Lucida Grande" w:hAnsi="Lucida Grande"/>
      <w:sz w:val="18"/>
      <w:szCs w:val="18"/>
    </w:rPr>
  </w:style>
  <w:style w:type="paragraph" w:styleId="Epgrafe">
    <w:name w:val="caption"/>
    <w:basedOn w:val="Normal"/>
    <w:next w:val="Normal"/>
    <w:uiPriority w:val="35"/>
    <w:unhideWhenUsed/>
    <w:qFormat/>
    <w:rsid w:val="00CE65C1"/>
    <w:pPr>
      <w:spacing w:after="200"/>
    </w:pPr>
    <w:rPr>
      <w:b/>
      <w:bCs/>
      <w:color w:val="4F81BD" w:themeColor="accent1"/>
      <w:sz w:val="18"/>
      <w:szCs w:val="18"/>
    </w:rPr>
  </w:style>
  <w:style w:type="table" w:styleId="Tablaconcuadrcula">
    <w:name w:val="Table Grid"/>
    <w:basedOn w:val="Tablanormal"/>
    <w:uiPriority w:val="59"/>
    <w:rsid w:val="00F705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F705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F705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6A6D5D"/>
    <w:pPr>
      <w:ind w:left="720"/>
      <w:contextualSpacing/>
    </w:pPr>
  </w:style>
  <w:style w:type="paragraph" w:styleId="Encabezado">
    <w:name w:val="header"/>
    <w:basedOn w:val="Normal"/>
    <w:link w:val="EncabezadoCar"/>
    <w:uiPriority w:val="99"/>
    <w:unhideWhenUsed/>
    <w:rsid w:val="006576EC"/>
    <w:pPr>
      <w:tabs>
        <w:tab w:val="center" w:pos="4419"/>
        <w:tab w:val="right" w:pos="8838"/>
      </w:tabs>
    </w:pPr>
  </w:style>
  <w:style w:type="character" w:customStyle="1" w:styleId="EncabezadoCar">
    <w:name w:val="Encabezado Car"/>
    <w:basedOn w:val="Fuentedeprrafopredeter"/>
    <w:link w:val="Encabezado"/>
    <w:uiPriority w:val="99"/>
    <w:rsid w:val="006576EC"/>
  </w:style>
  <w:style w:type="paragraph" w:styleId="Piedepgina">
    <w:name w:val="footer"/>
    <w:basedOn w:val="Normal"/>
    <w:link w:val="PiedepginaCar"/>
    <w:uiPriority w:val="99"/>
    <w:unhideWhenUsed/>
    <w:rsid w:val="006576EC"/>
    <w:pPr>
      <w:tabs>
        <w:tab w:val="center" w:pos="4419"/>
        <w:tab w:val="right" w:pos="8838"/>
      </w:tabs>
    </w:pPr>
  </w:style>
  <w:style w:type="character" w:customStyle="1" w:styleId="PiedepginaCar">
    <w:name w:val="Pie de página Car"/>
    <w:basedOn w:val="Fuentedeprrafopredeter"/>
    <w:link w:val="Piedepgina"/>
    <w:uiPriority w:val="99"/>
    <w:rsid w:val="006576EC"/>
  </w:style>
  <w:style w:type="paragraph" w:styleId="Textonotapie">
    <w:name w:val="footnote text"/>
    <w:basedOn w:val="Normal"/>
    <w:link w:val="TextonotapieCar"/>
    <w:uiPriority w:val="99"/>
    <w:unhideWhenUsed/>
    <w:rsid w:val="00FE58A4"/>
  </w:style>
  <w:style w:type="character" w:customStyle="1" w:styleId="TextonotapieCar">
    <w:name w:val="Texto nota pie Car"/>
    <w:basedOn w:val="Fuentedeprrafopredeter"/>
    <w:link w:val="Textonotapie"/>
    <w:uiPriority w:val="99"/>
    <w:rsid w:val="00FE58A4"/>
  </w:style>
  <w:style w:type="character" w:styleId="Refdenotaalpie">
    <w:name w:val="footnote reference"/>
    <w:basedOn w:val="Fuentedeprrafopredeter"/>
    <w:uiPriority w:val="99"/>
    <w:unhideWhenUsed/>
    <w:rsid w:val="00FE5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1280</Words>
  <Characters>7046</Characters>
  <Application>Microsoft Macintosh Word</Application>
  <DocSecurity>0</DocSecurity>
  <Lines>58</Lines>
  <Paragraphs>16</Paragraphs>
  <ScaleCrop>false</ScaleCrop>
  <Company>Icesi</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Durán Giraldo</dc:creator>
  <cp:keywords/>
  <dc:description/>
  <cp:lastModifiedBy>Angela Villota</cp:lastModifiedBy>
  <cp:revision>22</cp:revision>
  <dcterms:created xsi:type="dcterms:W3CDTF">2013-10-24T21:51:00Z</dcterms:created>
  <dcterms:modified xsi:type="dcterms:W3CDTF">2013-10-26T13:21:00Z</dcterms:modified>
</cp:coreProperties>
</file>